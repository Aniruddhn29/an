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9B743" w14:textId="2EB5F89D" w:rsidR="0028666F" w:rsidRDefault="0028666F">
      <w:pPr>
        <w:pBdr>
          <w:top w:val="nil"/>
          <w:left w:val="nil"/>
          <w:bottom w:val="nil"/>
          <w:right w:val="nil"/>
          <w:between w:val="nil"/>
        </w:pBdr>
        <w:spacing w:before="120"/>
        <w:jc w:val="center"/>
        <w:rPr>
          <w:b/>
          <w:sz w:val="28"/>
          <w:szCs w:val="28"/>
        </w:rPr>
      </w:pPr>
      <w:r w:rsidRPr="0028666F">
        <w:rPr>
          <w:b/>
          <w:sz w:val="28"/>
          <w:szCs w:val="28"/>
        </w:rPr>
        <w:t>Loan approval prediction using machine learning algorithm.</w:t>
      </w:r>
    </w:p>
    <w:p w14:paraId="58EB28CF" w14:textId="257D2B40" w:rsidR="00C944FB" w:rsidRDefault="00C90A94">
      <w:pPr>
        <w:pBdr>
          <w:top w:val="nil"/>
          <w:left w:val="nil"/>
          <w:bottom w:val="nil"/>
          <w:right w:val="nil"/>
          <w:between w:val="nil"/>
        </w:pBdr>
        <w:spacing w:before="120"/>
        <w:jc w:val="center"/>
        <w:rPr>
          <w:rFonts w:ascii="Arial" w:hAnsi="Arial" w:cs="Arial"/>
          <w:sz w:val="22"/>
          <w:szCs w:val="22"/>
        </w:rPr>
      </w:pPr>
      <w:proofErr w:type="spellStart"/>
      <w:r w:rsidRPr="00C90A94">
        <w:rPr>
          <w:rFonts w:ascii="Arial" w:hAnsi="Arial" w:cs="Arial"/>
          <w:sz w:val="22"/>
          <w:szCs w:val="22"/>
        </w:rPr>
        <w:t>Aniruddh</w:t>
      </w:r>
      <w:proofErr w:type="spellEnd"/>
      <w:r w:rsidRPr="00C90A94">
        <w:rPr>
          <w:rFonts w:ascii="Arial" w:hAnsi="Arial" w:cs="Arial"/>
          <w:sz w:val="22"/>
          <w:szCs w:val="22"/>
        </w:rPr>
        <w:t xml:space="preserve"> </w:t>
      </w:r>
      <w:proofErr w:type="spellStart"/>
      <w:r w:rsidRPr="00C90A94">
        <w:rPr>
          <w:rFonts w:ascii="Arial" w:hAnsi="Arial" w:cs="Arial"/>
          <w:sz w:val="22"/>
          <w:szCs w:val="22"/>
        </w:rPr>
        <w:t>Narlawar</w:t>
      </w:r>
      <w:proofErr w:type="spellEnd"/>
      <w:r w:rsidRPr="00C90A94">
        <w:rPr>
          <w:rFonts w:ascii="Arial" w:eastAsia="Arial" w:hAnsi="Arial" w:cs="Arial"/>
          <w:b/>
          <w:color w:val="000000"/>
          <w:sz w:val="22"/>
          <w:szCs w:val="22"/>
        </w:rPr>
        <w:t>,</w:t>
      </w:r>
      <w:r w:rsidRPr="00C90A94">
        <w:rPr>
          <w:rFonts w:ascii="Arial" w:eastAsia="Arial" w:hAnsi="Arial" w:cs="Arial"/>
          <w:color w:val="000000"/>
          <w:sz w:val="22"/>
          <w:szCs w:val="22"/>
        </w:rPr>
        <w:t xml:space="preserve"> </w:t>
      </w:r>
      <w:r w:rsidR="00A568FC">
        <w:rPr>
          <w:rFonts w:ascii="Arial" w:hAnsi="Arial" w:cs="Arial"/>
          <w:sz w:val="22"/>
          <w:szCs w:val="22"/>
        </w:rPr>
        <w:t>Amogh Nimbolkar</w:t>
      </w:r>
      <w:r w:rsidR="0028666F">
        <w:rPr>
          <w:rFonts w:ascii="Arial" w:hAnsi="Arial" w:cs="Arial"/>
          <w:sz w:val="22"/>
          <w:szCs w:val="22"/>
        </w:rPr>
        <w:t xml:space="preserve">, </w:t>
      </w:r>
      <w:proofErr w:type="spellStart"/>
      <w:r w:rsidR="0028666F">
        <w:rPr>
          <w:rFonts w:ascii="Arial" w:hAnsi="Arial" w:cs="Arial"/>
          <w:sz w:val="22"/>
          <w:szCs w:val="22"/>
        </w:rPr>
        <w:t>Sanket</w:t>
      </w:r>
      <w:proofErr w:type="spellEnd"/>
      <w:r w:rsidR="0028666F">
        <w:rPr>
          <w:rFonts w:ascii="Arial" w:hAnsi="Arial" w:cs="Arial"/>
          <w:sz w:val="22"/>
          <w:szCs w:val="22"/>
        </w:rPr>
        <w:t xml:space="preserve"> More</w:t>
      </w:r>
      <w:r w:rsidRPr="00C90A94">
        <w:rPr>
          <w:rFonts w:ascii="Arial" w:eastAsia="Arial" w:hAnsi="Arial" w:cs="Arial"/>
          <w:color w:val="000000"/>
          <w:sz w:val="22"/>
          <w:szCs w:val="22"/>
        </w:rPr>
        <w:t xml:space="preserve"> and </w:t>
      </w:r>
      <w:r w:rsidRPr="00C90A94">
        <w:rPr>
          <w:rFonts w:ascii="Arial" w:hAnsi="Arial" w:cs="Arial"/>
          <w:sz w:val="22"/>
          <w:szCs w:val="22"/>
        </w:rPr>
        <w:t>Shashank Bhoyar</w:t>
      </w:r>
    </w:p>
    <w:p w14:paraId="4B44D6EC" w14:textId="74AC7583" w:rsidR="00C90A94" w:rsidRPr="00C90A94" w:rsidRDefault="00C944FB">
      <w:pPr>
        <w:pBdr>
          <w:top w:val="nil"/>
          <w:left w:val="nil"/>
          <w:bottom w:val="nil"/>
          <w:right w:val="nil"/>
          <w:between w:val="nil"/>
        </w:pBdr>
        <w:spacing w:before="120"/>
        <w:jc w:val="center"/>
        <w:rPr>
          <w:rFonts w:ascii="Arial" w:eastAsia="Arial" w:hAnsi="Arial" w:cs="Arial"/>
          <w:color w:val="000000"/>
          <w:sz w:val="22"/>
          <w:szCs w:val="22"/>
          <w:vertAlign w:val="superscript"/>
        </w:rPr>
      </w:pPr>
      <w:r>
        <w:rPr>
          <w:rFonts w:ascii="Arial" w:hAnsi="Arial" w:cs="Arial"/>
          <w:sz w:val="22"/>
          <w:szCs w:val="22"/>
        </w:rPr>
        <w:t>Department Of Electronics and Telecommunication, Pimpri Chinchwad College Of Engineering, Pune, Maharashtra, India.</w:t>
      </w:r>
      <w:r w:rsidR="00C90A94" w:rsidRPr="00C90A94">
        <w:rPr>
          <w:rFonts w:ascii="Arial" w:eastAsia="Arial" w:hAnsi="Arial" w:cs="Arial"/>
          <w:color w:val="000000"/>
          <w:sz w:val="22"/>
          <w:szCs w:val="22"/>
          <w:vertAlign w:val="superscript"/>
        </w:rPr>
        <w:t xml:space="preserve"> </w:t>
      </w:r>
    </w:p>
    <w:p w14:paraId="26652AFE" w14:textId="59633E58" w:rsidR="00C90A94" w:rsidRDefault="00A07C58" w:rsidP="00C90A94">
      <w:pPr>
        <w:widowControl w:val="0"/>
        <w:pBdr>
          <w:top w:val="nil"/>
          <w:left w:val="nil"/>
          <w:bottom w:val="nil"/>
          <w:right w:val="nil"/>
          <w:between w:val="nil"/>
        </w:pBdr>
        <w:jc w:val="center"/>
        <w:rPr>
          <w:color w:val="000000"/>
        </w:rPr>
      </w:pPr>
      <w:hyperlink r:id="rId8" w:history="1">
        <w:r w:rsidR="00735E97" w:rsidRPr="003628B3">
          <w:rPr>
            <w:rStyle w:val="Hyperlink"/>
          </w:rPr>
          <w:t>aniruddh.narlawar20@pccoepune.org</w:t>
        </w:r>
      </w:hyperlink>
      <w:r w:rsidR="00735E97">
        <w:t xml:space="preserve"> </w:t>
      </w:r>
      <w:r w:rsidR="00C90A94">
        <w:rPr>
          <w:rFonts w:ascii="Arial" w:eastAsia="Arial" w:hAnsi="Arial" w:cs="Arial"/>
          <w:color w:val="000000"/>
          <w:sz w:val="22"/>
          <w:szCs w:val="22"/>
        </w:rPr>
        <w:t xml:space="preserve">, </w:t>
      </w:r>
      <w:hyperlink r:id="rId9" w:history="1">
        <w:r w:rsidR="0028666F" w:rsidRPr="00650308">
          <w:rPr>
            <w:rStyle w:val="Hyperlink"/>
          </w:rPr>
          <w:t>amogh.nimbolkar20@pccoepune.org</w:t>
        </w:r>
      </w:hyperlink>
      <w:r w:rsidR="00850B08">
        <w:t>,</w:t>
      </w:r>
      <w:r w:rsidR="0028666F">
        <w:t xml:space="preserve"> </w:t>
      </w:r>
      <w:hyperlink r:id="rId10" w:history="1">
        <w:r w:rsidR="0028666F" w:rsidRPr="00650308">
          <w:rPr>
            <w:rStyle w:val="Hyperlink"/>
          </w:rPr>
          <w:t>sanket.more20@pccoepune.org</w:t>
        </w:r>
      </w:hyperlink>
      <w:r w:rsidR="0028666F">
        <w:t xml:space="preserve"> </w:t>
      </w:r>
      <w:hyperlink r:id="rId11" w:history="1">
        <w:r w:rsidR="00735E97" w:rsidRPr="003628B3">
          <w:rPr>
            <w:rStyle w:val="Hyperlink"/>
          </w:rPr>
          <w:t>shashank.bhoyar20@pccoepune.org</w:t>
        </w:r>
      </w:hyperlink>
      <w:r w:rsidR="00735E97">
        <w:t xml:space="preserve"> </w:t>
      </w:r>
    </w:p>
    <w:p w14:paraId="54069413" w14:textId="14A09F22" w:rsidR="009D33BE" w:rsidRDefault="0028666F" w:rsidP="00AC3177">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 </w:t>
      </w:r>
    </w:p>
    <w:p w14:paraId="39217582" w14:textId="77777777" w:rsidR="004F452A" w:rsidRPr="004347F1" w:rsidRDefault="003A1A16" w:rsidP="00AC3177">
      <w:pPr>
        <w:pBdr>
          <w:top w:val="nil"/>
          <w:left w:val="nil"/>
          <w:bottom w:val="nil"/>
          <w:right w:val="nil"/>
          <w:between w:val="nil"/>
        </w:pBdr>
        <w:jc w:val="both"/>
        <w:rPr>
          <w:color w:val="000000"/>
          <w:sz w:val="24"/>
          <w:szCs w:val="24"/>
        </w:rPr>
      </w:pPr>
      <w:r w:rsidRPr="004347F1">
        <w:rPr>
          <w:b/>
          <w:color w:val="000000"/>
          <w:sz w:val="24"/>
          <w:szCs w:val="24"/>
        </w:rPr>
        <w:t>Abstract.</w:t>
      </w:r>
      <w:r w:rsidRPr="004347F1">
        <w:rPr>
          <w:color w:val="000000"/>
          <w:sz w:val="24"/>
          <w:szCs w:val="24"/>
        </w:rPr>
        <w:t xml:space="preserve"> </w:t>
      </w:r>
    </w:p>
    <w:p w14:paraId="3C89627A" w14:textId="6261AF2B" w:rsidR="002B5897" w:rsidRDefault="0028666F" w:rsidP="00AC3177">
      <w:pPr>
        <w:pBdr>
          <w:top w:val="nil"/>
          <w:left w:val="nil"/>
          <w:bottom w:val="nil"/>
          <w:right w:val="nil"/>
          <w:between w:val="nil"/>
        </w:pBdr>
        <w:jc w:val="both"/>
        <w:rPr>
          <w:color w:val="000000"/>
          <w:sz w:val="24"/>
          <w:szCs w:val="24"/>
        </w:rPr>
      </w:pPr>
      <w:r w:rsidRPr="0028666F">
        <w:rPr>
          <w:color w:val="000000"/>
          <w:sz w:val="24"/>
          <w:szCs w:val="24"/>
        </w:rPr>
        <w:t xml:space="preserve">As the banking industry develops, more people take out bank loans, making it challenging to select the best candidate. When selecting the best applicant is done manually, many misunderstandings can occur. Because the technology employs machine learning algorithms, the appropriate candidate is automatically chosen. To ensure that the machine is taught with the use of machine learning algorithms based on these experiences, this is collected by extracting Big Data from the past data of people who have already been granted loans. There are several methods for investigating the drawbacks of credit debt control, according to </w:t>
      </w:r>
      <w:r w:rsidR="00AA7C72" w:rsidRPr="0028666F">
        <w:rPr>
          <w:color w:val="000000"/>
          <w:sz w:val="24"/>
          <w:szCs w:val="24"/>
        </w:rPr>
        <w:t>earli</w:t>
      </w:r>
      <w:r w:rsidR="00AA7C72">
        <w:rPr>
          <w:color w:val="000000"/>
          <w:sz w:val="24"/>
          <w:szCs w:val="24"/>
        </w:rPr>
        <w:t>er</w:t>
      </w:r>
      <w:r w:rsidRPr="0028666F">
        <w:rPr>
          <w:color w:val="000000"/>
          <w:sz w:val="24"/>
          <w:szCs w:val="24"/>
        </w:rPr>
        <w:t xml:space="preserve"> research from this time period.</w:t>
      </w:r>
      <w:r w:rsidR="00CC7063" w:rsidRPr="00CC7063">
        <w:t xml:space="preserve"> </w:t>
      </w:r>
      <w:r w:rsidR="00CC7063" w:rsidRPr="00CC7063">
        <w:rPr>
          <w:color w:val="000000"/>
          <w:sz w:val="24"/>
          <w:szCs w:val="24"/>
        </w:rPr>
        <w:t>Technology advancements in areas like machine learning, computer science, and other sciences are helping banks estimate a customer's likelihood of defaulting based on his past behavior, which is a crucial role for technology</w:t>
      </w:r>
      <w:r w:rsidR="00CC7063">
        <w:rPr>
          <w:color w:val="000000"/>
          <w:sz w:val="24"/>
          <w:szCs w:val="24"/>
        </w:rPr>
        <w:t xml:space="preserve"> and which helps bank in many ways .</w:t>
      </w:r>
    </w:p>
    <w:p w14:paraId="24B5F5ED" w14:textId="77777777" w:rsidR="00474F6C" w:rsidRDefault="00474F6C" w:rsidP="00AC3177">
      <w:pPr>
        <w:pBdr>
          <w:top w:val="nil"/>
          <w:left w:val="nil"/>
          <w:bottom w:val="nil"/>
          <w:right w:val="nil"/>
          <w:between w:val="nil"/>
        </w:pBdr>
        <w:jc w:val="both"/>
        <w:rPr>
          <w:color w:val="000000"/>
          <w:sz w:val="24"/>
          <w:szCs w:val="24"/>
        </w:rPr>
      </w:pPr>
    </w:p>
    <w:p w14:paraId="7D93C692" w14:textId="31FF450C" w:rsidR="002B5897" w:rsidRPr="00474F6C" w:rsidRDefault="001E77EA">
      <w:pPr>
        <w:jc w:val="both"/>
        <w:rPr>
          <w:rFonts w:ascii="Arial" w:eastAsia="Arial" w:hAnsi="Arial" w:cs="Arial"/>
          <w:b/>
          <w:i/>
          <w:color w:val="000000"/>
          <w:sz w:val="24"/>
          <w:szCs w:val="24"/>
          <w:rPrChange w:id="0" w:author="Ujwal Shirode" w:date="2022-10-14T09:58:00Z">
            <w:rPr/>
          </w:rPrChange>
        </w:rPr>
        <w:pPrChange w:id="1" w:author="Ujwal Shirode" w:date="2022-10-14T09:58:00Z">
          <w:pPr/>
        </w:pPrChange>
      </w:pPr>
      <w:ins w:id="2" w:author="Ujwal Shirode" w:date="2022-10-14T09:58:00Z">
        <w:r w:rsidRPr="004347F1">
          <w:rPr>
            <w:b/>
            <w:sz w:val="24"/>
            <w:szCs w:val="24"/>
          </w:rPr>
          <w:t>Keywords</w:t>
        </w:r>
      </w:ins>
      <w:r w:rsidR="00E21FBA">
        <w:rPr>
          <w:b/>
          <w:sz w:val="24"/>
          <w:szCs w:val="24"/>
        </w:rPr>
        <w:t>- Machine</w:t>
      </w:r>
      <w:r w:rsidR="0028666F">
        <w:rPr>
          <w:b/>
          <w:sz w:val="24"/>
          <w:szCs w:val="24"/>
        </w:rPr>
        <w:t xml:space="preserve"> </w:t>
      </w:r>
      <w:r w:rsidR="00E21FBA">
        <w:rPr>
          <w:b/>
          <w:sz w:val="24"/>
          <w:szCs w:val="24"/>
        </w:rPr>
        <w:t>learning,</w:t>
      </w:r>
      <w:r w:rsidR="0028666F">
        <w:rPr>
          <w:b/>
          <w:sz w:val="24"/>
          <w:szCs w:val="24"/>
        </w:rPr>
        <w:t xml:space="preserve"> Loan </w:t>
      </w:r>
      <w:r w:rsidR="00E21FBA">
        <w:rPr>
          <w:b/>
          <w:sz w:val="24"/>
          <w:szCs w:val="24"/>
        </w:rPr>
        <w:t>prediction,</w:t>
      </w:r>
      <w:r w:rsidR="0028666F">
        <w:rPr>
          <w:b/>
          <w:sz w:val="24"/>
          <w:szCs w:val="24"/>
        </w:rPr>
        <w:t xml:space="preserve"> </w:t>
      </w:r>
      <w:r w:rsidR="00E21FBA">
        <w:rPr>
          <w:b/>
          <w:sz w:val="24"/>
          <w:szCs w:val="24"/>
        </w:rPr>
        <w:t>Accuracy, banks, KNN</w:t>
      </w:r>
      <w:r w:rsidR="0028666F">
        <w:rPr>
          <w:b/>
          <w:sz w:val="24"/>
          <w:szCs w:val="24"/>
        </w:rPr>
        <w:t xml:space="preserve">, </w:t>
      </w:r>
      <w:proofErr w:type="gramStart"/>
      <w:r w:rsidR="0028666F">
        <w:rPr>
          <w:b/>
          <w:sz w:val="24"/>
          <w:szCs w:val="24"/>
        </w:rPr>
        <w:t>SVM ,</w:t>
      </w:r>
      <w:proofErr w:type="gramEnd"/>
      <w:r w:rsidR="0028666F">
        <w:rPr>
          <w:b/>
          <w:sz w:val="24"/>
          <w:szCs w:val="24"/>
        </w:rPr>
        <w:t xml:space="preserve"> Logistic Regression </w:t>
      </w:r>
    </w:p>
    <w:p w14:paraId="2935D098" w14:textId="5889E979" w:rsidR="002B5897" w:rsidRPr="004347F1" w:rsidRDefault="001E77EA">
      <w:pPr>
        <w:pBdr>
          <w:top w:val="nil"/>
          <w:left w:val="nil"/>
          <w:bottom w:val="nil"/>
          <w:right w:val="nil"/>
          <w:between w:val="nil"/>
        </w:pBdr>
        <w:spacing w:before="360" w:after="120"/>
        <w:jc w:val="both"/>
        <w:rPr>
          <w:b/>
          <w:color w:val="000000"/>
          <w:sz w:val="24"/>
          <w:szCs w:val="24"/>
        </w:rPr>
      </w:pPr>
      <w:r w:rsidRPr="004347F1">
        <w:rPr>
          <w:b/>
          <w:color w:val="000000"/>
          <w:sz w:val="24"/>
          <w:szCs w:val="24"/>
        </w:rPr>
        <w:t>Introduction</w:t>
      </w:r>
    </w:p>
    <w:p w14:paraId="3CFFE729" w14:textId="4B9644DE" w:rsidR="002B5897" w:rsidRDefault="000F11BB" w:rsidP="000F11BB">
      <w:pPr>
        <w:pBdr>
          <w:top w:val="nil"/>
          <w:left w:val="nil"/>
          <w:bottom w:val="nil"/>
          <w:right w:val="nil"/>
          <w:between w:val="nil"/>
        </w:pBdr>
        <w:jc w:val="both"/>
        <w:rPr>
          <w:sz w:val="24"/>
          <w:szCs w:val="24"/>
        </w:rPr>
      </w:pPr>
      <w:r w:rsidRPr="000F11BB">
        <w:rPr>
          <w:sz w:val="24"/>
          <w:szCs w:val="24"/>
        </w:rPr>
        <w:t>Credits are essential to our daily lives. Individuals who don't have a substantial amount of cash can borrow money from banks to establish their own enterprises or for other things. Loans provide banks with enormous revenues. As banks only have a limited supply of products, it is crucial to select a borrower who would repay the loan on time.</w:t>
      </w:r>
      <w:r>
        <w:rPr>
          <w:sz w:val="24"/>
          <w:szCs w:val="24"/>
        </w:rPr>
        <w:t xml:space="preserve"> </w:t>
      </w:r>
      <w:r w:rsidRPr="000F11BB">
        <w:rPr>
          <w:sz w:val="24"/>
          <w:szCs w:val="24"/>
        </w:rPr>
        <w:t xml:space="preserve">As so many individuals apply for loans, picking the best one might be challenging. It is the bank's job to choose the best applicant. When selecting the best applicant is handled manually, various misconceptions may occur. </w:t>
      </w:r>
      <w:r w:rsidR="00AA7C72" w:rsidRPr="00AA7C72">
        <w:rPr>
          <w:sz w:val="24"/>
          <w:szCs w:val="24"/>
        </w:rPr>
        <w:t>One of the key factors influencing financial instability is credit risk. Commercial banks attempt to reduce defaulting risks by evaluating the borrower's ability to repay the loan and requesting collateral prior to the supply of the loan because lending is not only considered by commercial banks as a source of profit but also connected with significant risks.</w:t>
      </w:r>
      <w:r w:rsidR="00AA7C72" w:rsidRPr="000F11BB">
        <w:rPr>
          <w:sz w:val="24"/>
          <w:szCs w:val="24"/>
        </w:rPr>
        <w:t xml:space="preserve"> We</w:t>
      </w:r>
      <w:r w:rsidRPr="000F11BB">
        <w:rPr>
          <w:sz w:val="24"/>
          <w:szCs w:val="24"/>
        </w:rPr>
        <w:t xml:space="preserve"> </w:t>
      </w:r>
      <w:r w:rsidR="00AA7C72">
        <w:rPr>
          <w:sz w:val="24"/>
          <w:szCs w:val="24"/>
        </w:rPr>
        <w:t xml:space="preserve">have </w:t>
      </w:r>
      <w:r w:rsidRPr="000F11BB">
        <w:rPr>
          <w:sz w:val="24"/>
          <w:szCs w:val="24"/>
        </w:rPr>
        <w:t>create</w:t>
      </w:r>
      <w:r w:rsidR="00AA7C72">
        <w:rPr>
          <w:sz w:val="24"/>
          <w:szCs w:val="24"/>
        </w:rPr>
        <w:t>d</w:t>
      </w:r>
      <w:r w:rsidRPr="000F11BB">
        <w:rPr>
          <w:sz w:val="24"/>
          <w:szCs w:val="24"/>
        </w:rPr>
        <w:t xml:space="preserve"> a loan projection as a result. The suitable candidate is chosen automatically by the system using machine learning. Both applicants and bank personnel are supported by this arrangement.</w:t>
      </w:r>
      <w:r w:rsidR="00AA7C72" w:rsidRPr="00AA7C72">
        <w:t xml:space="preserve"> </w:t>
      </w:r>
      <w:r w:rsidR="00AA7C72" w:rsidRPr="00AA7C72">
        <w:rPr>
          <w:sz w:val="24"/>
          <w:szCs w:val="24"/>
        </w:rPr>
        <w:t>This study will be very helpful to financial institutions in determining the creditworthiness of the borrowers and in determining the risk associated with the borrowers by taking into account various Factors.</w:t>
      </w:r>
    </w:p>
    <w:p w14:paraId="6AEB5990" w14:textId="77777777" w:rsidR="000F11BB" w:rsidRDefault="000F11BB" w:rsidP="000F11BB">
      <w:pPr>
        <w:pBdr>
          <w:top w:val="nil"/>
          <w:left w:val="nil"/>
          <w:bottom w:val="nil"/>
          <w:right w:val="nil"/>
          <w:between w:val="nil"/>
        </w:pBdr>
        <w:jc w:val="both"/>
        <w:rPr>
          <w:color w:val="000000"/>
          <w:sz w:val="24"/>
          <w:szCs w:val="24"/>
        </w:rPr>
      </w:pPr>
    </w:p>
    <w:p w14:paraId="56DD4A18" w14:textId="77777777" w:rsidR="00AA7C72" w:rsidRDefault="00AA7C72" w:rsidP="00474F6C">
      <w:pPr>
        <w:jc w:val="both"/>
        <w:rPr>
          <w:b/>
          <w:sz w:val="24"/>
          <w:szCs w:val="24"/>
        </w:rPr>
      </w:pPr>
    </w:p>
    <w:p w14:paraId="2923F23D" w14:textId="77777777" w:rsidR="00AA7C72" w:rsidRDefault="00AA7C72" w:rsidP="00474F6C">
      <w:pPr>
        <w:jc w:val="both"/>
        <w:rPr>
          <w:b/>
          <w:sz w:val="24"/>
          <w:szCs w:val="24"/>
        </w:rPr>
      </w:pPr>
    </w:p>
    <w:p w14:paraId="387341CC" w14:textId="02704C18" w:rsidR="00E32C45" w:rsidRDefault="00E32C45" w:rsidP="00474F6C">
      <w:pPr>
        <w:jc w:val="both"/>
        <w:rPr>
          <w:b/>
          <w:sz w:val="24"/>
          <w:szCs w:val="24"/>
        </w:rPr>
      </w:pPr>
      <w:r>
        <w:rPr>
          <w:b/>
          <w:sz w:val="24"/>
          <w:szCs w:val="24"/>
        </w:rPr>
        <w:t xml:space="preserve">Literature Review </w:t>
      </w:r>
    </w:p>
    <w:p w14:paraId="18225774" w14:textId="0B73C69D" w:rsidR="00E32C45" w:rsidRPr="00E32C45" w:rsidRDefault="00E32C45" w:rsidP="00E32C45">
      <w:pPr>
        <w:jc w:val="both"/>
        <w:rPr>
          <w:bCs/>
          <w:sz w:val="24"/>
          <w:szCs w:val="24"/>
        </w:rPr>
      </w:pPr>
      <w:r w:rsidRPr="00E32C45">
        <w:rPr>
          <w:bCs/>
          <w:sz w:val="24"/>
          <w:szCs w:val="24"/>
        </w:rPr>
        <w:t xml:space="preserve">Esha </w:t>
      </w:r>
      <w:r w:rsidR="00AA7C72" w:rsidRPr="00E32C45">
        <w:rPr>
          <w:bCs/>
          <w:sz w:val="24"/>
          <w:szCs w:val="24"/>
        </w:rPr>
        <w:t>Jain, Gargi</w:t>
      </w:r>
      <w:r w:rsidRPr="00E32C45">
        <w:rPr>
          <w:bCs/>
          <w:sz w:val="24"/>
          <w:szCs w:val="24"/>
        </w:rPr>
        <w:t xml:space="preserve"> Kumar, and Shikhar Srivastava proposed a </w:t>
      </w:r>
      <w:proofErr w:type="gramStart"/>
      <w:r w:rsidRPr="00E32C45">
        <w:rPr>
          <w:bCs/>
          <w:sz w:val="24"/>
          <w:szCs w:val="24"/>
        </w:rPr>
        <w:t>paper  A</w:t>
      </w:r>
      <w:proofErr w:type="gramEnd"/>
      <w:r w:rsidRPr="00E32C45">
        <w:rPr>
          <w:bCs/>
          <w:sz w:val="24"/>
          <w:szCs w:val="24"/>
        </w:rPr>
        <w:t xml:space="preserve"> comparative</w:t>
      </w:r>
      <w:r>
        <w:rPr>
          <w:bCs/>
          <w:sz w:val="24"/>
          <w:szCs w:val="24"/>
        </w:rPr>
        <w:t xml:space="preserve"> </w:t>
      </w:r>
      <w:r w:rsidRPr="00E32C45">
        <w:rPr>
          <w:bCs/>
          <w:sz w:val="24"/>
          <w:szCs w:val="24"/>
        </w:rPr>
        <w:t>study of</w:t>
      </w:r>
      <w:r>
        <w:rPr>
          <w:bCs/>
          <w:sz w:val="24"/>
          <w:szCs w:val="24"/>
        </w:rPr>
        <w:t xml:space="preserve"> </w:t>
      </w:r>
      <w:r w:rsidRPr="00E32C45">
        <w:rPr>
          <w:bCs/>
          <w:sz w:val="24"/>
          <w:szCs w:val="24"/>
        </w:rPr>
        <w:t>machine</w:t>
      </w:r>
    </w:p>
    <w:p w14:paraId="027D6333" w14:textId="4A8F888F" w:rsidR="00E32C45" w:rsidRPr="00E32C45" w:rsidRDefault="00E32C45" w:rsidP="00E32C45">
      <w:pPr>
        <w:jc w:val="both"/>
        <w:rPr>
          <w:bCs/>
          <w:sz w:val="24"/>
          <w:szCs w:val="24"/>
        </w:rPr>
      </w:pPr>
      <w:r w:rsidRPr="00E32C45">
        <w:rPr>
          <w:bCs/>
          <w:sz w:val="24"/>
          <w:szCs w:val="24"/>
        </w:rPr>
        <w:t>Learning</w:t>
      </w:r>
      <w:r>
        <w:rPr>
          <w:bCs/>
          <w:sz w:val="24"/>
          <w:szCs w:val="24"/>
        </w:rPr>
        <w:t xml:space="preserve"> </w:t>
      </w:r>
      <w:r w:rsidRPr="00E32C45">
        <w:rPr>
          <w:bCs/>
          <w:sz w:val="24"/>
          <w:szCs w:val="24"/>
        </w:rPr>
        <w:t>algorithms for</w:t>
      </w:r>
      <w:r>
        <w:rPr>
          <w:bCs/>
          <w:sz w:val="24"/>
          <w:szCs w:val="24"/>
        </w:rPr>
        <w:t xml:space="preserve"> </w:t>
      </w:r>
      <w:r w:rsidRPr="00E32C45">
        <w:rPr>
          <w:bCs/>
          <w:sz w:val="24"/>
          <w:szCs w:val="24"/>
        </w:rPr>
        <w:t>loan prediction</w:t>
      </w:r>
      <w:r>
        <w:rPr>
          <w:bCs/>
          <w:sz w:val="24"/>
          <w:szCs w:val="24"/>
        </w:rPr>
        <w:t xml:space="preserve">. The paper approached </w:t>
      </w:r>
      <w:r w:rsidRPr="00E32C45">
        <w:rPr>
          <w:bCs/>
          <w:sz w:val="24"/>
          <w:szCs w:val="24"/>
        </w:rPr>
        <w:t>Predicting</w:t>
      </w:r>
      <w:r>
        <w:rPr>
          <w:bCs/>
          <w:sz w:val="24"/>
          <w:szCs w:val="24"/>
        </w:rPr>
        <w:t xml:space="preserve"> </w:t>
      </w:r>
      <w:r w:rsidRPr="00E32C45">
        <w:rPr>
          <w:bCs/>
          <w:sz w:val="24"/>
          <w:szCs w:val="24"/>
        </w:rPr>
        <w:t>whether a loan</w:t>
      </w:r>
      <w:r>
        <w:rPr>
          <w:bCs/>
          <w:sz w:val="24"/>
          <w:szCs w:val="24"/>
        </w:rPr>
        <w:t xml:space="preserve"> </w:t>
      </w:r>
      <w:r w:rsidRPr="00E32C45">
        <w:rPr>
          <w:bCs/>
          <w:sz w:val="24"/>
          <w:szCs w:val="24"/>
        </w:rPr>
        <w:t>will be approved</w:t>
      </w:r>
      <w:r>
        <w:rPr>
          <w:bCs/>
          <w:sz w:val="24"/>
          <w:szCs w:val="24"/>
        </w:rPr>
        <w:t xml:space="preserve"> </w:t>
      </w:r>
      <w:r w:rsidRPr="00E32C45">
        <w:rPr>
          <w:bCs/>
          <w:sz w:val="24"/>
          <w:szCs w:val="24"/>
        </w:rPr>
        <w:t>or not using</w:t>
      </w:r>
      <w:r>
        <w:rPr>
          <w:bCs/>
          <w:sz w:val="24"/>
          <w:szCs w:val="24"/>
        </w:rPr>
        <w:t xml:space="preserve"> </w:t>
      </w:r>
      <w:r w:rsidRPr="00E32C45">
        <w:rPr>
          <w:bCs/>
          <w:sz w:val="24"/>
          <w:szCs w:val="24"/>
        </w:rPr>
        <w:t>machine learning</w:t>
      </w:r>
      <w:r>
        <w:rPr>
          <w:bCs/>
          <w:sz w:val="24"/>
          <w:szCs w:val="24"/>
        </w:rPr>
        <w:t xml:space="preserve"> </w:t>
      </w:r>
      <w:r w:rsidRPr="00E32C45">
        <w:rPr>
          <w:bCs/>
          <w:sz w:val="24"/>
          <w:szCs w:val="24"/>
        </w:rPr>
        <w:t>algorithms</w:t>
      </w:r>
      <w:r>
        <w:rPr>
          <w:bCs/>
          <w:sz w:val="24"/>
          <w:szCs w:val="24"/>
        </w:rPr>
        <w:t xml:space="preserve"> </w:t>
      </w:r>
      <w:r w:rsidRPr="00E32C45">
        <w:rPr>
          <w:bCs/>
          <w:sz w:val="24"/>
          <w:szCs w:val="24"/>
        </w:rPr>
        <w:t>Overall, the</w:t>
      </w:r>
      <w:r>
        <w:rPr>
          <w:bCs/>
          <w:sz w:val="24"/>
          <w:szCs w:val="24"/>
        </w:rPr>
        <w:t xml:space="preserve"> </w:t>
      </w:r>
      <w:r w:rsidRPr="00E32C45">
        <w:rPr>
          <w:bCs/>
          <w:sz w:val="24"/>
          <w:szCs w:val="24"/>
        </w:rPr>
        <w:t>research paper</w:t>
      </w:r>
      <w:r>
        <w:rPr>
          <w:bCs/>
          <w:sz w:val="24"/>
          <w:szCs w:val="24"/>
        </w:rPr>
        <w:t xml:space="preserve"> </w:t>
      </w:r>
      <w:r w:rsidRPr="00E32C45">
        <w:rPr>
          <w:bCs/>
          <w:sz w:val="24"/>
          <w:szCs w:val="24"/>
        </w:rPr>
        <w:t>used a supervised</w:t>
      </w:r>
      <w:r>
        <w:rPr>
          <w:bCs/>
          <w:sz w:val="24"/>
          <w:szCs w:val="24"/>
        </w:rPr>
        <w:t xml:space="preserve"> </w:t>
      </w:r>
      <w:r w:rsidRPr="00E32C45">
        <w:rPr>
          <w:bCs/>
          <w:sz w:val="24"/>
          <w:szCs w:val="24"/>
        </w:rPr>
        <w:t>machine learning</w:t>
      </w:r>
      <w:r>
        <w:rPr>
          <w:bCs/>
          <w:sz w:val="24"/>
          <w:szCs w:val="24"/>
        </w:rPr>
        <w:t xml:space="preserve"> </w:t>
      </w:r>
      <w:r w:rsidRPr="00E32C45">
        <w:rPr>
          <w:bCs/>
          <w:sz w:val="24"/>
          <w:szCs w:val="24"/>
        </w:rPr>
        <w:t>approach for loan</w:t>
      </w:r>
      <w:r>
        <w:rPr>
          <w:bCs/>
          <w:sz w:val="24"/>
          <w:szCs w:val="24"/>
        </w:rPr>
        <w:t xml:space="preserve"> </w:t>
      </w:r>
      <w:r w:rsidRPr="00E32C45">
        <w:rPr>
          <w:bCs/>
          <w:sz w:val="24"/>
          <w:szCs w:val="24"/>
        </w:rPr>
        <w:t>prediction and</w:t>
      </w:r>
      <w:r>
        <w:rPr>
          <w:bCs/>
          <w:sz w:val="24"/>
          <w:szCs w:val="24"/>
        </w:rPr>
        <w:t xml:space="preserve"> </w:t>
      </w:r>
      <w:r w:rsidRPr="00E32C45">
        <w:rPr>
          <w:bCs/>
          <w:sz w:val="24"/>
          <w:szCs w:val="24"/>
        </w:rPr>
        <w:t>compared the</w:t>
      </w:r>
      <w:r>
        <w:rPr>
          <w:bCs/>
          <w:sz w:val="24"/>
          <w:szCs w:val="24"/>
        </w:rPr>
        <w:t xml:space="preserve"> </w:t>
      </w:r>
      <w:r w:rsidRPr="00E32C45">
        <w:rPr>
          <w:bCs/>
          <w:sz w:val="24"/>
          <w:szCs w:val="24"/>
        </w:rPr>
        <w:t>performance of</w:t>
      </w:r>
      <w:r>
        <w:rPr>
          <w:bCs/>
          <w:sz w:val="24"/>
          <w:szCs w:val="24"/>
        </w:rPr>
        <w:t xml:space="preserve"> </w:t>
      </w:r>
      <w:r w:rsidRPr="00E32C45">
        <w:rPr>
          <w:bCs/>
          <w:sz w:val="24"/>
          <w:szCs w:val="24"/>
        </w:rPr>
        <w:t>different</w:t>
      </w:r>
      <w:r>
        <w:rPr>
          <w:bCs/>
          <w:sz w:val="24"/>
          <w:szCs w:val="24"/>
        </w:rPr>
        <w:t xml:space="preserve"> </w:t>
      </w:r>
      <w:r w:rsidRPr="00E32C45">
        <w:rPr>
          <w:bCs/>
          <w:sz w:val="24"/>
          <w:szCs w:val="24"/>
        </w:rPr>
        <w:t>algorithms.</w:t>
      </w:r>
      <w:r w:rsidR="00AA7C72" w:rsidRPr="00AA7C72">
        <w:rPr>
          <w:b/>
          <w:sz w:val="24"/>
          <w:szCs w:val="24"/>
        </w:rPr>
        <w:t>[2]</w:t>
      </w:r>
    </w:p>
    <w:p w14:paraId="50DEE2C9" w14:textId="3B2A1449" w:rsidR="00E32C45" w:rsidRDefault="00E32C45" w:rsidP="00E32C45">
      <w:pPr>
        <w:jc w:val="both"/>
        <w:rPr>
          <w:b/>
          <w:sz w:val="24"/>
          <w:szCs w:val="24"/>
        </w:rPr>
      </w:pPr>
      <w:r w:rsidRPr="00E32C45">
        <w:rPr>
          <w:bCs/>
          <w:sz w:val="24"/>
          <w:szCs w:val="24"/>
        </w:rPr>
        <w:t xml:space="preserve">Ritika Gupta and Amit Yadav proposed a paper Loan Approval Prediction using Random Forest </w:t>
      </w:r>
      <w:proofErr w:type="gramStart"/>
      <w:r w:rsidRPr="00E32C45">
        <w:rPr>
          <w:bCs/>
          <w:sz w:val="24"/>
          <w:szCs w:val="24"/>
        </w:rPr>
        <w:t>Algorithm .</w:t>
      </w:r>
      <w:proofErr w:type="gramEnd"/>
      <w:r w:rsidRPr="00E32C45">
        <w:rPr>
          <w:bCs/>
          <w:sz w:val="24"/>
          <w:szCs w:val="24"/>
        </w:rPr>
        <w:t xml:space="preserve"> The paper consisted </w:t>
      </w:r>
      <w:proofErr w:type="gramStart"/>
      <w:r w:rsidRPr="00E32C45">
        <w:rPr>
          <w:bCs/>
          <w:sz w:val="24"/>
          <w:szCs w:val="24"/>
        </w:rPr>
        <w:t>To</w:t>
      </w:r>
      <w:proofErr w:type="gramEnd"/>
      <w:r w:rsidRPr="00E32C45">
        <w:rPr>
          <w:bCs/>
          <w:sz w:val="24"/>
          <w:szCs w:val="24"/>
        </w:rPr>
        <w:t xml:space="preserve"> predict whether a loan application will be approved or not using the Random Forest </w:t>
      </w:r>
      <w:r w:rsidR="00E21FBA" w:rsidRPr="00E32C45">
        <w:rPr>
          <w:bCs/>
          <w:sz w:val="24"/>
          <w:szCs w:val="24"/>
        </w:rPr>
        <w:t>algorithm</w:t>
      </w:r>
      <w:r w:rsidR="00E21FBA">
        <w:rPr>
          <w:b/>
          <w:sz w:val="24"/>
          <w:szCs w:val="24"/>
        </w:rPr>
        <w:t xml:space="preserve">. </w:t>
      </w:r>
      <w:r w:rsidR="00AA7C72">
        <w:rPr>
          <w:b/>
          <w:sz w:val="24"/>
          <w:szCs w:val="24"/>
        </w:rPr>
        <w:t>[3]</w:t>
      </w:r>
    </w:p>
    <w:p w14:paraId="2FB22F10" w14:textId="79D67AC6" w:rsidR="00E32C45" w:rsidRDefault="00E32C45" w:rsidP="0038574A">
      <w:pPr>
        <w:jc w:val="both"/>
        <w:rPr>
          <w:bCs/>
          <w:sz w:val="24"/>
          <w:szCs w:val="24"/>
        </w:rPr>
      </w:pPr>
      <w:r w:rsidRPr="0038574A">
        <w:rPr>
          <w:bCs/>
          <w:sz w:val="24"/>
          <w:szCs w:val="24"/>
        </w:rPr>
        <w:t xml:space="preserve">Sudarshan D. and Santhosh Kumar G. published a paper A hybrid approach for loan approval prediction using machine learning and sentiment analysis. The problem statement for this paper was </w:t>
      </w:r>
      <w:r w:rsidRPr="0038574A">
        <w:rPr>
          <w:bCs/>
          <w:sz w:val="24"/>
          <w:szCs w:val="24"/>
        </w:rPr>
        <w:lastRenderedPageBreak/>
        <w:t>To predict whether a loan application will be approved or not using a</w:t>
      </w:r>
      <w:r w:rsidR="0038574A" w:rsidRPr="0038574A">
        <w:rPr>
          <w:bCs/>
          <w:sz w:val="24"/>
          <w:szCs w:val="24"/>
        </w:rPr>
        <w:t xml:space="preserve"> </w:t>
      </w:r>
      <w:r w:rsidRPr="0038574A">
        <w:rPr>
          <w:bCs/>
          <w:sz w:val="24"/>
          <w:szCs w:val="24"/>
        </w:rPr>
        <w:t>hybrid</w:t>
      </w:r>
      <w:r w:rsidR="0038574A" w:rsidRPr="0038574A">
        <w:rPr>
          <w:bCs/>
          <w:sz w:val="24"/>
          <w:szCs w:val="24"/>
        </w:rPr>
        <w:t xml:space="preserve"> </w:t>
      </w:r>
      <w:r w:rsidRPr="0038574A">
        <w:rPr>
          <w:bCs/>
          <w:sz w:val="24"/>
          <w:szCs w:val="24"/>
        </w:rPr>
        <w:t>approach</w:t>
      </w:r>
      <w:r w:rsidR="0038574A" w:rsidRPr="0038574A">
        <w:rPr>
          <w:bCs/>
          <w:sz w:val="24"/>
          <w:szCs w:val="24"/>
        </w:rPr>
        <w:t xml:space="preserve"> </w:t>
      </w:r>
      <w:r w:rsidRPr="0038574A">
        <w:rPr>
          <w:bCs/>
          <w:sz w:val="24"/>
          <w:szCs w:val="24"/>
        </w:rPr>
        <w:t>of machine</w:t>
      </w:r>
      <w:r w:rsidR="0038574A" w:rsidRPr="0038574A">
        <w:rPr>
          <w:bCs/>
          <w:sz w:val="24"/>
          <w:szCs w:val="24"/>
        </w:rPr>
        <w:t xml:space="preserve"> </w:t>
      </w:r>
      <w:r w:rsidRPr="0038574A">
        <w:rPr>
          <w:bCs/>
          <w:sz w:val="24"/>
          <w:szCs w:val="24"/>
        </w:rPr>
        <w:t>learning and</w:t>
      </w:r>
      <w:r w:rsidR="0038574A" w:rsidRPr="0038574A">
        <w:rPr>
          <w:bCs/>
          <w:sz w:val="24"/>
          <w:szCs w:val="24"/>
        </w:rPr>
        <w:t xml:space="preserve"> </w:t>
      </w:r>
      <w:r w:rsidRPr="0038574A">
        <w:rPr>
          <w:bCs/>
          <w:sz w:val="24"/>
          <w:szCs w:val="24"/>
        </w:rPr>
        <w:t>sentiment</w:t>
      </w:r>
      <w:r w:rsidR="0038574A" w:rsidRPr="0038574A">
        <w:rPr>
          <w:bCs/>
          <w:sz w:val="24"/>
          <w:szCs w:val="24"/>
        </w:rPr>
        <w:t xml:space="preserve"> </w:t>
      </w:r>
      <w:r w:rsidRPr="0038574A">
        <w:rPr>
          <w:bCs/>
          <w:sz w:val="24"/>
          <w:szCs w:val="24"/>
        </w:rPr>
        <w:t>analysis</w:t>
      </w:r>
      <w:r w:rsidR="0038574A" w:rsidRPr="0038574A">
        <w:rPr>
          <w:bCs/>
          <w:sz w:val="24"/>
          <w:szCs w:val="24"/>
        </w:rPr>
        <w:t xml:space="preserve"> . The y used the Random Forest, Naive Bayes, and Sentiment Analysis</w:t>
      </w:r>
      <w:r w:rsidR="0038574A">
        <w:rPr>
          <w:bCs/>
          <w:sz w:val="24"/>
          <w:szCs w:val="24"/>
        </w:rPr>
        <w:t>’</w:t>
      </w:r>
      <w:proofErr w:type="gramStart"/>
      <w:r w:rsidR="00AA7C72" w:rsidRPr="00AA7C72">
        <w:rPr>
          <w:b/>
          <w:sz w:val="24"/>
          <w:szCs w:val="24"/>
        </w:rPr>
        <w:t>.[</w:t>
      </w:r>
      <w:proofErr w:type="gramEnd"/>
      <w:r w:rsidR="00AA7C72" w:rsidRPr="00AA7C72">
        <w:rPr>
          <w:b/>
          <w:sz w:val="24"/>
          <w:szCs w:val="24"/>
        </w:rPr>
        <w:t>6</w:t>
      </w:r>
      <w:r w:rsidR="00AA7C72">
        <w:rPr>
          <w:bCs/>
          <w:sz w:val="24"/>
          <w:szCs w:val="24"/>
        </w:rPr>
        <w:t>]</w:t>
      </w:r>
    </w:p>
    <w:p w14:paraId="16B75BF5" w14:textId="0C895880" w:rsidR="0038574A" w:rsidRPr="0038574A" w:rsidRDefault="0038574A" w:rsidP="0038574A">
      <w:pPr>
        <w:jc w:val="both"/>
        <w:rPr>
          <w:bCs/>
          <w:sz w:val="24"/>
          <w:szCs w:val="24"/>
        </w:rPr>
      </w:pPr>
      <w:r w:rsidRPr="0038574A">
        <w:rPr>
          <w:bCs/>
          <w:sz w:val="24"/>
          <w:szCs w:val="24"/>
        </w:rPr>
        <w:t>M. Abdullah Al-</w:t>
      </w:r>
      <w:r>
        <w:rPr>
          <w:bCs/>
          <w:sz w:val="24"/>
          <w:szCs w:val="24"/>
        </w:rPr>
        <w:t xml:space="preserve"> </w:t>
      </w:r>
      <w:proofErr w:type="spellStart"/>
      <w:r w:rsidRPr="0038574A">
        <w:rPr>
          <w:bCs/>
          <w:sz w:val="24"/>
          <w:szCs w:val="24"/>
        </w:rPr>
        <w:t>Farabi</w:t>
      </w:r>
      <w:proofErr w:type="spellEnd"/>
      <w:r w:rsidRPr="0038574A">
        <w:rPr>
          <w:bCs/>
          <w:sz w:val="24"/>
          <w:szCs w:val="24"/>
        </w:rPr>
        <w:t>, et al</w:t>
      </w:r>
      <w:r>
        <w:rPr>
          <w:bCs/>
          <w:sz w:val="24"/>
          <w:szCs w:val="24"/>
        </w:rPr>
        <w:t xml:space="preserve"> </w:t>
      </w:r>
      <w:r w:rsidRPr="0038574A">
        <w:rPr>
          <w:bCs/>
          <w:sz w:val="24"/>
          <w:szCs w:val="24"/>
        </w:rPr>
        <w:t>.</w:t>
      </w:r>
      <w:proofErr w:type="spellStart"/>
      <w:r>
        <w:rPr>
          <w:bCs/>
          <w:sz w:val="24"/>
          <w:szCs w:val="24"/>
        </w:rPr>
        <w:t>publised</w:t>
      </w:r>
      <w:proofErr w:type="spellEnd"/>
      <w:r>
        <w:rPr>
          <w:bCs/>
          <w:sz w:val="24"/>
          <w:szCs w:val="24"/>
        </w:rPr>
        <w:t xml:space="preserve"> a paper </w:t>
      </w:r>
      <w:r w:rsidRPr="0038574A">
        <w:rPr>
          <w:bCs/>
          <w:sz w:val="24"/>
          <w:szCs w:val="24"/>
        </w:rPr>
        <w:t>A Comparative</w:t>
      </w:r>
      <w:r>
        <w:rPr>
          <w:bCs/>
          <w:sz w:val="24"/>
          <w:szCs w:val="24"/>
        </w:rPr>
        <w:t xml:space="preserve"> </w:t>
      </w:r>
      <w:r w:rsidRPr="0038574A">
        <w:rPr>
          <w:bCs/>
          <w:sz w:val="24"/>
          <w:szCs w:val="24"/>
        </w:rPr>
        <w:t>Study of</w:t>
      </w:r>
      <w:r>
        <w:rPr>
          <w:bCs/>
          <w:sz w:val="24"/>
          <w:szCs w:val="24"/>
        </w:rPr>
        <w:t xml:space="preserve"> </w:t>
      </w:r>
      <w:r w:rsidRPr="0038574A">
        <w:rPr>
          <w:bCs/>
          <w:sz w:val="24"/>
          <w:szCs w:val="24"/>
        </w:rPr>
        <w:t>Machine</w:t>
      </w:r>
      <w:r>
        <w:rPr>
          <w:bCs/>
          <w:sz w:val="24"/>
          <w:szCs w:val="24"/>
        </w:rPr>
        <w:t xml:space="preserve"> </w:t>
      </w:r>
      <w:r w:rsidRPr="0038574A">
        <w:rPr>
          <w:bCs/>
          <w:sz w:val="24"/>
          <w:szCs w:val="24"/>
        </w:rPr>
        <w:t>Learning</w:t>
      </w:r>
      <w:r>
        <w:rPr>
          <w:bCs/>
          <w:sz w:val="24"/>
          <w:szCs w:val="24"/>
        </w:rPr>
        <w:t xml:space="preserve"> </w:t>
      </w:r>
      <w:r w:rsidRPr="0038574A">
        <w:rPr>
          <w:bCs/>
          <w:sz w:val="24"/>
          <w:szCs w:val="24"/>
        </w:rPr>
        <w:t>Algorithms for</w:t>
      </w:r>
      <w:r>
        <w:rPr>
          <w:bCs/>
          <w:sz w:val="24"/>
          <w:szCs w:val="24"/>
        </w:rPr>
        <w:t xml:space="preserve"> </w:t>
      </w:r>
      <w:r w:rsidRPr="0038574A">
        <w:rPr>
          <w:bCs/>
          <w:sz w:val="24"/>
          <w:szCs w:val="24"/>
        </w:rPr>
        <w:t>Loan</w:t>
      </w:r>
      <w:r>
        <w:rPr>
          <w:bCs/>
          <w:sz w:val="24"/>
          <w:szCs w:val="24"/>
        </w:rPr>
        <w:t xml:space="preserve"> </w:t>
      </w:r>
      <w:r w:rsidRPr="0038574A">
        <w:rPr>
          <w:bCs/>
          <w:sz w:val="24"/>
          <w:szCs w:val="24"/>
        </w:rPr>
        <w:t>Prediction</w:t>
      </w:r>
      <w:r>
        <w:rPr>
          <w:bCs/>
          <w:sz w:val="24"/>
          <w:szCs w:val="24"/>
        </w:rPr>
        <w:t xml:space="preserve"> .The paper approached </w:t>
      </w:r>
      <w:r w:rsidRPr="0038574A">
        <w:rPr>
          <w:bCs/>
          <w:sz w:val="24"/>
          <w:szCs w:val="24"/>
        </w:rPr>
        <w:t>A Comparative</w:t>
      </w:r>
      <w:r>
        <w:rPr>
          <w:bCs/>
          <w:sz w:val="24"/>
          <w:szCs w:val="24"/>
        </w:rPr>
        <w:t xml:space="preserve"> </w:t>
      </w:r>
      <w:r w:rsidRPr="0038574A">
        <w:rPr>
          <w:bCs/>
          <w:sz w:val="24"/>
          <w:szCs w:val="24"/>
        </w:rPr>
        <w:t>Study of Machine</w:t>
      </w:r>
      <w:r>
        <w:rPr>
          <w:bCs/>
          <w:sz w:val="24"/>
          <w:szCs w:val="24"/>
        </w:rPr>
        <w:t xml:space="preserve"> </w:t>
      </w:r>
      <w:r w:rsidRPr="0038574A">
        <w:rPr>
          <w:bCs/>
          <w:sz w:val="24"/>
          <w:szCs w:val="24"/>
        </w:rPr>
        <w:t>Learning</w:t>
      </w:r>
    </w:p>
    <w:p w14:paraId="22E5F531" w14:textId="7E337F20" w:rsidR="0038574A" w:rsidRPr="00AA7C72" w:rsidRDefault="0038574A" w:rsidP="0038574A">
      <w:pPr>
        <w:jc w:val="both"/>
        <w:rPr>
          <w:b/>
          <w:sz w:val="24"/>
          <w:szCs w:val="24"/>
        </w:rPr>
      </w:pPr>
      <w:r w:rsidRPr="0038574A">
        <w:rPr>
          <w:bCs/>
          <w:sz w:val="24"/>
          <w:szCs w:val="24"/>
        </w:rPr>
        <w:t>Algorithms for</w:t>
      </w:r>
      <w:r>
        <w:rPr>
          <w:bCs/>
          <w:sz w:val="24"/>
          <w:szCs w:val="24"/>
        </w:rPr>
        <w:t xml:space="preserve"> </w:t>
      </w:r>
      <w:r w:rsidRPr="0038574A">
        <w:rPr>
          <w:bCs/>
          <w:sz w:val="24"/>
          <w:szCs w:val="24"/>
        </w:rPr>
        <w:t xml:space="preserve">Loan </w:t>
      </w:r>
      <w:proofErr w:type="gramStart"/>
      <w:r w:rsidRPr="0038574A">
        <w:rPr>
          <w:bCs/>
          <w:sz w:val="24"/>
          <w:szCs w:val="24"/>
        </w:rPr>
        <w:t>Prediction</w:t>
      </w:r>
      <w:r>
        <w:rPr>
          <w:bCs/>
          <w:sz w:val="24"/>
          <w:szCs w:val="24"/>
        </w:rPr>
        <w:t xml:space="preserve"> .</w:t>
      </w:r>
      <w:proofErr w:type="gramEnd"/>
      <w:r w:rsidRPr="0038574A">
        <w:t xml:space="preserve"> </w:t>
      </w:r>
      <w:r w:rsidRPr="0038574A">
        <w:rPr>
          <w:bCs/>
          <w:sz w:val="24"/>
          <w:szCs w:val="24"/>
        </w:rPr>
        <w:t>The study</w:t>
      </w:r>
      <w:r>
        <w:rPr>
          <w:bCs/>
          <w:sz w:val="24"/>
          <w:szCs w:val="24"/>
        </w:rPr>
        <w:t xml:space="preserve"> </w:t>
      </w:r>
      <w:r w:rsidRPr="0038574A">
        <w:rPr>
          <w:bCs/>
          <w:sz w:val="24"/>
          <w:szCs w:val="24"/>
        </w:rPr>
        <w:t>compared</w:t>
      </w:r>
      <w:r>
        <w:rPr>
          <w:bCs/>
          <w:sz w:val="24"/>
          <w:szCs w:val="24"/>
        </w:rPr>
        <w:t xml:space="preserve"> </w:t>
      </w:r>
      <w:r w:rsidRPr="0038574A">
        <w:rPr>
          <w:bCs/>
          <w:sz w:val="24"/>
          <w:szCs w:val="24"/>
        </w:rPr>
        <w:t>different</w:t>
      </w:r>
      <w:r>
        <w:rPr>
          <w:bCs/>
          <w:sz w:val="24"/>
          <w:szCs w:val="24"/>
        </w:rPr>
        <w:t xml:space="preserve"> </w:t>
      </w:r>
      <w:r w:rsidRPr="0038574A">
        <w:rPr>
          <w:bCs/>
          <w:sz w:val="24"/>
          <w:szCs w:val="24"/>
        </w:rPr>
        <w:t>machine</w:t>
      </w:r>
      <w:r>
        <w:rPr>
          <w:bCs/>
          <w:sz w:val="24"/>
          <w:szCs w:val="24"/>
        </w:rPr>
        <w:t xml:space="preserve"> </w:t>
      </w:r>
      <w:r w:rsidRPr="0038574A">
        <w:rPr>
          <w:bCs/>
          <w:sz w:val="24"/>
          <w:szCs w:val="24"/>
        </w:rPr>
        <w:t>learning</w:t>
      </w:r>
      <w:r>
        <w:rPr>
          <w:bCs/>
          <w:sz w:val="24"/>
          <w:szCs w:val="24"/>
        </w:rPr>
        <w:t xml:space="preserve"> </w:t>
      </w:r>
      <w:r w:rsidRPr="0038574A">
        <w:rPr>
          <w:bCs/>
          <w:sz w:val="24"/>
          <w:szCs w:val="24"/>
        </w:rPr>
        <w:t>algorithms&amp;#39;</w:t>
      </w:r>
      <w:r>
        <w:rPr>
          <w:bCs/>
          <w:sz w:val="24"/>
          <w:szCs w:val="24"/>
        </w:rPr>
        <w:t xml:space="preserve"> </w:t>
      </w:r>
      <w:r w:rsidRPr="0038574A">
        <w:rPr>
          <w:bCs/>
          <w:sz w:val="24"/>
          <w:szCs w:val="24"/>
        </w:rPr>
        <w:t>performance</w:t>
      </w:r>
      <w:r>
        <w:rPr>
          <w:bCs/>
          <w:sz w:val="24"/>
          <w:szCs w:val="24"/>
        </w:rPr>
        <w:t xml:space="preserve"> </w:t>
      </w:r>
      <w:r w:rsidRPr="0038574A">
        <w:rPr>
          <w:bCs/>
          <w:sz w:val="24"/>
          <w:szCs w:val="24"/>
        </w:rPr>
        <w:t>in loan</w:t>
      </w:r>
      <w:r>
        <w:rPr>
          <w:bCs/>
          <w:sz w:val="24"/>
          <w:szCs w:val="24"/>
        </w:rPr>
        <w:t xml:space="preserve"> </w:t>
      </w:r>
      <w:r w:rsidRPr="0038574A">
        <w:rPr>
          <w:bCs/>
          <w:sz w:val="24"/>
          <w:szCs w:val="24"/>
        </w:rPr>
        <w:t>prediction and</w:t>
      </w:r>
      <w:r>
        <w:rPr>
          <w:bCs/>
          <w:sz w:val="24"/>
          <w:szCs w:val="24"/>
        </w:rPr>
        <w:t xml:space="preserve"> </w:t>
      </w:r>
      <w:r w:rsidRPr="0038574A">
        <w:rPr>
          <w:bCs/>
          <w:sz w:val="24"/>
          <w:szCs w:val="24"/>
        </w:rPr>
        <w:t>concluded that</w:t>
      </w:r>
      <w:r>
        <w:rPr>
          <w:bCs/>
          <w:sz w:val="24"/>
          <w:szCs w:val="24"/>
        </w:rPr>
        <w:t xml:space="preserve"> </w:t>
      </w:r>
      <w:r w:rsidRPr="0038574A">
        <w:rPr>
          <w:bCs/>
          <w:sz w:val="24"/>
          <w:szCs w:val="24"/>
        </w:rPr>
        <w:t>the Random</w:t>
      </w:r>
      <w:r>
        <w:rPr>
          <w:bCs/>
          <w:sz w:val="24"/>
          <w:szCs w:val="24"/>
        </w:rPr>
        <w:t xml:space="preserve"> </w:t>
      </w:r>
      <w:r w:rsidRPr="0038574A">
        <w:rPr>
          <w:bCs/>
          <w:sz w:val="24"/>
          <w:szCs w:val="24"/>
        </w:rPr>
        <w:t>Forest</w:t>
      </w:r>
      <w:r>
        <w:rPr>
          <w:bCs/>
          <w:sz w:val="24"/>
          <w:szCs w:val="24"/>
        </w:rPr>
        <w:t xml:space="preserve"> </w:t>
      </w:r>
      <w:r w:rsidRPr="0038574A">
        <w:rPr>
          <w:bCs/>
          <w:sz w:val="24"/>
          <w:szCs w:val="24"/>
        </w:rPr>
        <w:t>algorithm</w:t>
      </w:r>
      <w:r>
        <w:rPr>
          <w:bCs/>
          <w:sz w:val="24"/>
          <w:szCs w:val="24"/>
        </w:rPr>
        <w:t xml:space="preserve"> </w:t>
      </w:r>
      <w:r w:rsidRPr="0038574A">
        <w:rPr>
          <w:bCs/>
          <w:sz w:val="24"/>
          <w:szCs w:val="24"/>
        </w:rPr>
        <w:t>outperformed</w:t>
      </w:r>
      <w:r>
        <w:rPr>
          <w:bCs/>
          <w:sz w:val="24"/>
          <w:szCs w:val="24"/>
        </w:rPr>
        <w:t xml:space="preserve"> </w:t>
      </w:r>
      <w:r w:rsidRPr="0038574A">
        <w:rPr>
          <w:bCs/>
          <w:sz w:val="24"/>
          <w:szCs w:val="24"/>
        </w:rPr>
        <w:t>the others</w:t>
      </w:r>
      <w:r w:rsidRPr="00AA7C72">
        <w:rPr>
          <w:b/>
          <w:sz w:val="24"/>
          <w:szCs w:val="24"/>
        </w:rPr>
        <w:t>.</w:t>
      </w:r>
      <w:r w:rsidR="00AA7C72" w:rsidRPr="00AA7C72">
        <w:rPr>
          <w:b/>
          <w:sz w:val="24"/>
          <w:szCs w:val="24"/>
        </w:rPr>
        <w:t>[9]</w:t>
      </w:r>
    </w:p>
    <w:p w14:paraId="0384BE55" w14:textId="77777777" w:rsidR="00E32C45" w:rsidRDefault="00E32C45" w:rsidP="00474F6C">
      <w:pPr>
        <w:jc w:val="both"/>
        <w:rPr>
          <w:b/>
          <w:sz w:val="24"/>
          <w:szCs w:val="24"/>
        </w:rPr>
      </w:pPr>
    </w:p>
    <w:p w14:paraId="3EEA7911" w14:textId="77777777" w:rsidR="00E32C45" w:rsidRDefault="00E32C45" w:rsidP="00474F6C">
      <w:pPr>
        <w:jc w:val="both"/>
        <w:rPr>
          <w:b/>
          <w:sz w:val="24"/>
          <w:szCs w:val="24"/>
        </w:rPr>
      </w:pPr>
    </w:p>
    <w:p w14:paraId="02AA4972" w14:textId="77777777" w:rsidR="00E32C45" w:rsidRDefault="00E32C45" w:rsidP="00474F6C">
      <w:pPr>
        <w:jc w:val="both"/>
        <w:rPr>
          <w:b/>
          <w:sz w:val="24"/>
          <w:szCs w:val="24"/>
        </w:rPr>
      </w:pPr>
    </w:p>
    <w:p w14:paraId="28098CD7" w14:textId="77777777" w:rsidR="00E32C45" w:rsidRDefault="00E32C45" w:rsidP="00474F6C">
      <w:pPr>
        <w:jc w:val="both"/>
        <w:rPr>
          <w:b/>
          <w:sz w:val="24"/>
          <w:szCs w:val="24"/>
        </w:rPr>
      </w:pPr>
    </w:p>
    <w:p w14:paraId="177056F0" w14:textId="77777777" w:rsidR="00E32C45" w:rsidRDefault="00E32C45" w:rsidP="00474F6C">
      <w:pPr>
        <w:jc w:val="both"/>
        <w:rPr>
          <w:b/>
          <w:sz w:val="24"/>
          <w:szCs w:val="24"/>
        </w:rPr>
      </w:pPr>
    </w:p>
    <w:p w14:paraId="4053F097" w14:textId="116CD692" w:rsidR="002B5897" w:rsidRPr="004347F1" w:rsidRDefault="001E77EA" w:rsidP="00474F6C">
      <w:pPr>
        <w:jc w:val="both"/>
        <w:rPr>
          <w:b/>
          <w:sz w:val="24"/>
          <w:szCs w:val="24"/>
        </w:rPr>
      </w:pPr>
      <w:ins w:id="3" w:author="Ujwal Shirode" w:date="2022-10-14T09:58:00Z">
        <w:r w:rsidRPr="004347F1">
          <w:rPr>
            <w:b/>
            <w:sz w:val="24"/>
            <w:szCs w:val="24"/>
            <w:rPrChange w:id="4" w:author="Ujwal Shirode" w:date="2022-10-14T09:58:00Z">
              <w:rPr/>
            </w:rPrChange>
          </w:rPr>
          <w:t>Methodology</w:t>
        </w:r>
      </w:ins>
    </w:p>
    <w:p w14:paraId="1A65B13C" w14:textId="77777777" w:rsidR="00474F6C" w:rsidRPr="00474F6C" w:rsidRDefault="00474F6C" w:rsidP="00474F6C">
      <w:pPr>
        <w:jc w:val="both"/>
        <w:rPr>
          <w:b/>
          <w:color w:val="000000"/>
          <w:sz w:val="28"/>
          <w:szCs w:val="28"/>
          <w:rPrChange w:id="5" w:author="Ujwal Shirode" w:date="2022-10-14T09:58:00Z">
            <w:rPr/>
          </w:rPrChange>
        </w:rPr>
      </w:pPr>
    </w:p>
    <w:p w14:paraId="00A0AD8D" w14:textId="52D297E6" w:rsidR="00474F6C" w:rsidRPr="000F11BB" w:rsidRDefault="000F11BB" w:rsidP="000F11BB">
      <w:pPr>
        <w:pBdr>
          <w:top w:val="nil"/>
          <w:left w:val="nil"/>
          <w:bottom w:val="nil"/>
          <w:right w:val="nil"/>
          <w:between w:val="nil"/>
        </w:pBdr>
        <w:jc w:val="both"/>
        <w:rPr>
          <w:bCs/>
          <w:color w:val="000000"/>
          <w:sz w:val="24"/>
          <w:szCs w:val="24"/>
        </w:rPr>
      </w:pPr>
      <w:r>
        <w:rPr>
          <w:b/>
          <w:color w:val="000000"/>
          <w:sz w:val="24"/>
          <w:szCs w:val="24"/>
        </w:rPr>
        <w:t>Technology used (Machine Learning</w:t>
      </w:r>
      <w:proofErr w:type="gramStart"/>
      <w:r>
        <w:rPr>
          <w:b/>
          <w:color w:val="000000"/>
          <w:sz w:val="24"/>
          <w:szCs w:val="24"/>
        </w:rPr>
        <w:t xml:space="preserve">) </w:t>
      </w:r>
      <w:r w:rsidR="00474F6C">
        <w:rPr>
          <w:b/>
          <w:color w:val="000000"/>
          <w:sz w:val="24"/>
          <w:szCs w:val="24"/>
        </w:rPr>
        <w:t>:</w:t>
      </w:r>
      <w:proofErr w:type="gramEnd"/>
      <w:r w:rsidR="00474F6C">
        <w:rPr>
          <w:b/>
          <w:color w:val="000000"/>
          <w:sz w:val="24"/>
          <w:szCs w:val="24"/>
        </w:rPr>
        <w:t>-</w:t>
      </w:r>
      <w:r w:rsidRPr="000F11BB">
        <w:t xml:space="preserve"> </w:t>
      </w:r>
      <w:r w:rsidRPr="000F11BB">
        <w:rPr>
          <w:bCs/>
          <w:color w:val="000000"/>
          <w:sz w:val="24"/>
          <w:szCs w:val="24"/>
        </w:rPr>
        <w:t>A component of artificial intelligence called machine learning enables software applications to predict outcomes more precisely than they could have been programmed to do. Algorithms for machine learning employ real-world data from the past to predict future results. Computers may now gather information without being traditionally programmed thanks to the field of study known as machine learning (ML).One of the numerous interesting approaches that one could come across is machine learning (ML). As the name implies, it endows a computer with the capacity to learn, making it more like a human person. Today will likely see more applications of machine learning than one might anticipate. Some real-world difficulties cannot be resolved using the traditional programming paradigm; in these cases, machine learning is required.</w:t>
      </w:r>
    </w:p>
    <w:p w14:paraId="3A1529EE" w14:textId="58F66ED8" w:rsidR="00474F6C" w:rsidRDefault="00474F6C">
      <w:pPr>
        <w:pBdr>
          <w:top w:val="nil"/>
          <w:left w:val="nil"/>
          <w:bottom w:val="nil"/>
          <w:right w:val="nil"/>
          <w:between w:val="nil"/>
        </w:pBdr>
        <w:jc w:val="both"/>
        <w:rPr>
          <w:b/>
          <w:color w:val="000000"/>
          <w:sz w:val="24"/>
          <w:szCs w:val="24"/>
        </w:rPr>
      </w:pPr>
    </w:p>
    <w:p w14:paraId="5A5E7302" w14:textId="1ABA0F95" w:rsidR="000F11BB" w:rsidRPr="000F11BB" w:rsidRDefault="000F11BB" w:rsidP="000F11BB">
      <w:pPr>
        <w:pBdr>
          <w:top w:val="nil"/>
          <w:left w:val="nil"/>
          <w:bottom w:val="nil"/>
          <w:right w:val="nil"/>
          <w:between w:val="nil"/>
        </w:pBdr>
        <w:jc w:val="both"/>
        <w:rPr>
          <w:bCs/>
          <w:sz w:val="24"/>
          <w:szCs w:val="24"/>
        </w:rPr>
      </w:pPr>
      <w:r w:rsidRPr="000F11BB">
        <w:rPr>
          <w:b/>
          <w:bCs/>
          <w:sz w:val="24"/>
          <w:szCs w:val="24"/>
        </w:rPr>
        <w:t>Algorithms used</w:t>
      </w:r>
      <w:r>
        <w:rPr>
          <w:b/>
          <w:bCs/>
          <w:sz w:val="24"/>
          <w:szCs w:val="24"/>
        </w:rPr>
        <w:t xml:space="preserve">- 1) Logistic </w:t>
      </w:r>
      <w:r>
        <w:rPr>
          <w:b/>
          <w:sz w:val="24"/>
          <w:szCs w:val="24"/>
        </w:rPr>
        <w:t xml:space="preserve">Regression </w:t>
      </w:r>
      <w:r w:rsidRPr="000F11BB">
        <w:rPr>
          <w:bCs/>
          <w:sz w:val="24"/>
          <w:szCs w:val="24"/>
        </w:rPr>
        <w:t>- One of the well-known ML classifiers, the LR-classifier, is used to categorize learning that is being done under supervision. It is employed for categorical subordinate variable forecasting utilizing a predetermined set of independent features. The sigmoid function, which forms the basis of the technique, gives the concept of logistic regression its name. The possibility to produce distinctive outputs using input is shaped by the LR classifier.</w:t>
      </w:r>
    </w:p>
    <w:p w14:paraId="01073714" w14:textId="33C88137" w:rsidR="00474F6C" w:rsidRPr="000F11BB" w:rsidRDefault="000F11BB" w:rsidP="000F11BB">
      <w:pPr>
        <w:pBdr>
          <w:top w:val="nil"/>
          <w:left w:val="nil"/>
          <w:bottom w:val="nil"/>
          <w:right w:val="nil"/>
          <w:between w:val="nil"/>
        </w:pBdr>
        <w:jc w:val="both"/>
        <w:rPr>
          <w:bCs/>
          <w:color w:val="000000"/>
          <w:sz w:val="24"/>
          <w:szCs w:val="24"/>
        </w:rPr>
      </w:pPr>
      <w:r w:rsidRPr="000F11BB">
        <w:rPr>
          <w:bCs/>
          <w:sz w:val="24"/>
          <w:szCs w:val="24"/>
        </w:rPr>
        <w:t xml:space="preserve">For instance, the most popular two-result logistics return models can provide you with something. To comprehend statistical </w:t>
      </w:r>
      <w:proofErr w:type="spellStart"/>
      <w:r w:rsidRPr="000F11BB">
        <w:rPr>
          <w:bCs/>
          <w:sz w:val="24"/>
          <w:szCs w:val="24"/>
        </w:rPr>
        <w:t>programmes</w:t>
      </w:r>
      <w:proofErr w:type="spellEnd"/>
      <w:r w:rsidRPr="000F11BB">
        <w:rPr>
          <w:bCs/>
          <w:sz w:val="24"/>
          <w:szCs w:val="24"/>
        </w:rPr>
        <w:t>, one must make an educated assumption as to the relationship between a dependent variable and one or more independent features using two values, such as true/false, yes/no, etc.</w:t>
      </w:r>
    </w:p>
    <w:p w14:paraId="6FC7A11B" w14:textId="587C8E5E" w:rsidR="00474F6C" w:rsidRDefault="00474F6C">
      <w:pPr>
        <w:pBdr>
          <w:top w:val="nil"/>
          <w:left w:val="nil"/>
          <w:bottom w:val="nil"/>
          <w:right w:val="nil"/>
          <w:between w:val="nil"/>
        </w:pBdr>
        <w:jc w:val="both"/>
        <w:rPr>
          <w:b/>
          <w:color w:val="000000"/>
          <w:sz w:val="24"/>
          <w:szCs w:val="24"/>
        </w:rPr>
      </w:pPr>
    </w:p>
    <w:p w14:paraId="231D056F" w14:textId="6CF02206" w:rsidR="000F11BB" w:rsidRPr="000F11BB" w:rsidRDefault="000F11BB" w:rsidP="000F11BB">
      <w:pPr>
        <w:pBdr>
          <w:top w:val="nil"/>
          <w:left w:val="nil"/>
          <w:bottom w:val="nil"/>
          <w:right w:val="nil"/>
          <w:between w:val="nil"/>
        </w:pBdr>
        <w:jc w:val="both"/>
        <w:rPr>
          <w:bCs/>
          <w:color w:val="000000"/>
          <w:sz w:val="24"/>
          <w:szCs w:val="24"/>
        </w:rPr>
      </w:pPr>
      <w:r>
        <w:rPr>
          <w:b/>
          <w:color w:val="000000"/>
          <w:sz w:val="24"/>
          <w:szCs w:val="24"/>
        </w:rPr>
        <w:t xml:space="preserve">2) SVM - </w:t>
      </w:r>
      <w:r w:rsidRPr="000F11BB">
        <w:rPr>
          <w:bCs/>
          <w:color w:val="000000"/>
          <w:sz w:val="24"/>
          <w:szCs w:val="24"/>
        </w:rPr>
        <w:t xml:space="preserve">A deep learning system known as a support vector machine (SVM) uses supervised learning to classify or predict the </w:t>
      </w:r>
      <w:r w:rsidR="00F74A11" w:rsidRPr="000F11BB">
        <w:rPr>
          <w:bCs/>
          <w:color w:val="000000"/>
          <w:sz w:val="24"/>
          <w:szCs w:val="24"/>
        </w:rPr>
        <w:t>behavior</w:t>
      </w:r>
      <w:r w:rsidRPr="000F11BB">
        <w:rPr>
          <w:bCs/>
          <w:color w:val="000000"/>
          <w:sz w:val="24"/>
          <w:szCs w:val="24"/>
        </w:rPr>
        <w:t xml:space="preserve"> of groupings of data.</w:t>
      </w:r>
    </w:p>
    <w:p w14:paraId="0E1B5C66" w14:textId="71718E63" w:rsidR="000F11BB" w:rsidRPr="000F11BB" w:rsidRDefault="000F11BB" w:rsidP="000F11BB">
      <w:pPr>
        <w:pBdr>
          <w:top w:val="nil"/>
          <w:left w:val="nil"/>
          <w:bottom w:val="nil"/>
          <w:right w:val="nil"/>
          <w:between w:val="nil"/>
        </w:pBdr>
        <w:jc w:val="both"/>
        <w:rPr>
          <w:bCs/>
          <w:color w:val="000000"/>
          <w:sz w:val="24"/>
          <w:szCs w:val="24"/>
        </w:rPr>
      </w:pPr>
      <w:r w:rsidRPr="000F11BB">
        <w:rPr>
          <w:bCs/>
          <w:color w:val="000000"/>
          <w:sz w:val="24"/>
          <w:szCs w:val="24"/>
        </w:rPr>
        <w:t xml:space="preserve">Supervised learning systems in AI and machine learning give input and intended output data that are labelled for classification. A learning foundation for upcoming data processing is provided by the classification. Two data groups are sorted using support vector machines according to similar </w:t>
      </w:r>
      <w:r w:rsidR="00F74A11" w:rsidRPr="000F11BB">
        <w:rPr>
          <w:bCs/>
          <w:color w:val="000000"/>
          <w:sz w:val="24"/>
          <w:szCs w:val="24"/>
        </w:rPr>
        <w:t>categorization</w:t>
      </w:r>
      <w:r w:rsidRPr="000F11BB">
        <w:rPr>
          <w:bCs/>
          <w:color w:val="000000"/>
          <w:sz w:val="24"/>
          <w:szCs w:val="24"/>
        </w:rPr>
        <w:t>. The algorithms create hyperplanes (lines) to divide the groups into various configurations.</w:t>
      </w:r>
    </w:p>
    <w:p w14:paraId="3D6E90A1" w14:textId="2643026A" w:rsidR="00474F6C" w:rsidRDefault="000F11BB" w:rsidP="000F11BB">
      <w:pPr>
        <w:pBdr>
          <w:top w:val="nil"/>
          <w:left w:val="nil"/>
          <w:bottom w:val="nil"/>
          <w:right w:val="nil"/>
          <w:between w:val="nil"/>
        </w:pBdr>
        <w:jc w:val="both"/>
        <w:rPr>
          <w:bCs/>
          <w:color w:val="000000"/>
          <w:sz w:val="24"/>
          <w:szCs w:val="24"/>
        </w:rPr>
      </w:pPr>
      <w:r w:rsidRPr="000F11BB">
        <w:rPr>
          <w:bCs/>
          <w:color w:val="000000"/>
          <w:sz w:val="24"/>
          <w:szCs w:val="24"/>
        </w:rPr>
        <w:t xml:space="preserve">An SVM creates a learning model that divides up brand-new examples into different groups. SVMs are referred to as non-probabilistic, binary linear classifiers based on these functions. SVMs have the ability to employ techniques like Platt Scaling in probabilistic classification contexts. </w:t>
      </w:r>
    </w:p>
    <w:p w14:paraId="73C06CC1" w14:textId="3819168F" w:rsidR="000F11BB" w:rsidRDefault="000F11BB" w:rsidP="000F11BB">
      <w:pPr>
        <w:pBdr>
          <w:top w:val="nil"/>
          <w:left w:val="nil"/>
          <w:bottom w:val="nil"/>
          <w:right w:val="nil"/>
          <w:between w:val="nil"/>
        </w:pBdr>
        <w:jc w:val="both"/>
        <w:rPr>
          <w:bCs/>
          <w:color w:val="000000"/>
          <w:sz w:val="24"/>
          <w:szCs w:val="24"/>
        </w:rPr>
      </w:pPr>
    </w:p>
    <w:p w14:paraId="62CFF3A5" w14:textId="0EB143DF" w:rsidR="00474F6C" w:rsidRDefault="000F11BB">
      <w:pPr>
        <w:pBdr>
          <w:top w:val="nil"/>
          <w:left w:val="nil"/>
          <w:bottom w:val="nil"/>
          <w:right w:val="nil"/>
          <w:between w:val="nil"/>
        </w:pBdr>
        <w:jc w:val="both"/>
        <w:rPr>
          <w:bCs/>
          <w:color w:val="000000"/>
          <w:sz w:val="24"/>
          <w:szCs w:val="24"/>
        </w:rPr>
      </w:pPr>
      <w:r>
        <w:rPr>
          <w:bCs/>
          <w:color w:val="000000"/>
          <w:sz w:val="24"/>
          <w:szCs w:val="24"/>
        </w:rPr>
        <w:t xml:space="preserve">3) </w:t>
      </w:r>
      <w:r w:rsidRPr="000F11BB">
        <w:rPr>
          <w:b/>
          <w:color w:val="000000"/>
          <w:sz w:val="24"/>
          <w:szCs w:val="24"/>
        </w:rPr>
        <w:t>KNN-</w:t>
      </w:r>
      <w:r w:rsidR="00F74A11" w:rsidRPr="00F74A11">
        <w:t xml:space="preserve"> </w:t>
      </w:r>
      <w:r w:rsidR="00F74A11" w:rsidRPr="00F74A11">
        <w:rPr>
          <w:bCs/>
          <w:color w:val="000000"/>
          <w:sz w:val="24"/>
          <w:szCs w:val="24"/>
        </w:rPr>
        <w:t xml:space="preserve">The k-nearest </w:t>
      </w:r>
      <w:proofErr w:type="spellStart"/>
      <w:r w:rsidR="00F74A11" w:rsidRPr="00F74A11">
        <w:rPr>
          <w:bCs/>
          <w:color w:val="000000"/>
          <w:sz w:val="24"/>
          <w:szCs w:val="24"/>
        </w:rPr>
        <w:t>neighbours</w:t>
      </w:r>
      <w:proofErr w:type="spellEnd"/>
      <w:r w:rsidR="00F74A11" w:rsidRPr="00F74A11">
        <w:rPr>
          <w:bCs/>
          <w:color w:val="000000"/>
          <w:sz w:val="24"/>
          <w:szCs w:val="24"/>
        </w:rPr>
        <w:t xml:space="preserve"> algorithm, sometimes referred to as KNN or k-NN, is a supervised learning classifier that employs proximity to produce classifications or predictions about the grouping of a single data point. Although it can be applied to classification or regression issues, it is commonly employed as a classification algorithm because it relies on the idea that comparable points can be discovered close to one another.</w:t>
      </w:r>
    </w:p>
    <w:p w14:paraId="4185836D" w14:textId="3A0FB607" w:rsidR="00881B67" w:rsidRDefault="00881B67">
      <w:pPr>
        <w:pBdr>
          <w:top w:val="nil"/>
          <w:left w:val="nil"/>
          <w:bottom w:val="nil"/>
          <w:right w:val="nil"/>
          <w:between w:val="nil"/>
        </w:pBdr>
        <w:jc w:val="both"/>
        <w:rPr>
          <w:bCs/>
          <w:color w:val="000000"/>
          <w:sz w:val="24"/>
          <w:szCs w:val="24"/>
        </w:rPr>
      </w:pPr>
    </w:p>
    <w:p w14:paraId="15CE8648" w14:textId="1A09F96E" w:rsidR="0038574A" w:rsidRPr="00E21FBA" w:rsidRDefault="00881B67" w:rsidP="00E21FBA">
      <w:pPr>
        <w:pBdr>
          <w:top w:val="nil"/>
          <w:left w:val="nil"/>
          <w:bottom w:val="nil"/>
          <w:right w:val="nil"/>
          <w:between w:val="nil"/>
        </w:pBdr>
        <w:jc w:val="both"/>
        <w:rPr>
          <w:bCs/>
          <w:color w:val="000000"/>
          <w:sz w:val="24"/>
          <w:szCs w:val="24"/>
        </w:rPr>
      </w:pPr>
      <w:r>
        <w:rPr>
          <w:bCs/>
          <w:color w:val="000000"/>
          <w:sz w:val="24"/>
          <w:szCs w:val="24"/>
        </w:rPr>
        <w:lastRenderedPageBreak/>
        <w:t xml:space="preserve">In this project we have the selected the dataset from IEEE dataset </w:t>
      </w:r>
      <w:proofErr w:type="gramStart"/>
      <w:r>
        <w:rPr>
          <w:bCs/>
          <w:color w:val="000000"/>
          <w:sz w:val="24"/>
          <w:szCs w:val="24"/>
        </w:rPr>
        <w:t>website .</w:t>
      </w:r>
      <w:proofErr w:type="gramEnd"/>
      <w:r>
        <w:rPr>
          <w:bCs/>
          <w:color w:val="000000"/>
          <w:sz w:val="24"/>
          <w:szCs w:val="24"/>
        </w:rPr>
        <w:t xml:space="preserve"> Some of the parameters of this selected datasets  are – Gender , Married Status , Education , Self Employed , Past Loan , Property Area , Salary </w:t>
      </w:r>
      <w:proofErr w:type="spellStart"/>
      <w:r>
        <w:rPr>
          <w:bCs/>
          <w:color w:val="000000"/>
          <w:sz w:val="24"/>
          <w:szCs w:val="24"/>
        </w:rPr>
        <w:t>etc</w:t>
      </w:r>
      <w:proofErr w:type="spellEnd"/>
      <w:r>
        <w:rPr>
          <w:bCs/>
          <w:color w:val="000000"/>
          <w:sz w:val="24"/>
          <w:szCs w:val="24"/>
        </w:rPr>
        <w:t xml:space="preserve"> . </w:t>
      </w:r>
      <w:proofErr w:type="gramStart"/>
      <w:r>
        <w:rPr>
          <w:bCs/>
          <w:color w:val="000000"/>
          <w:sz w:val="24"/>
          <w:szCs w:val="24"/>
        </w:rPr>
        <w:t>from</w:t>
      </w:r>
      <w:proofErr w:type="gramEnd"/>
      <w:r>
        <w:rPr>
          <w:bCs/>
          <w:color w:val="000000"/>
          <w:sz w:val="24"/>
          <w:szCs w:val="24"/>
        </w:rPr>
        <w:t xml:space="preserve"> these various parameters by </w:t>
      </w:r>
      <w:proofErr w:type="spellStart"/>
      <w:r>
        <w:rPr>
          <w:bCs/>
          <w:color w:val="000000"/>
          <w:sz w:val="24"/>
          <w:szCs w:val="24"/>
        </w:rPr>
        <w:t>studing</w:t>
      </w:r>
      <w:proofErr w:type="spellEnd"/>
      <w:r>
        <w:rPr>
          <w:bCs/>
          <w:color w:val="000000"/>
          <w:sz w:val="24"/>
          <w:szCs w:val="24"/>
        </w:rPr>
        <w:t xml:space="preserve"> </w:t>
      </w:r>
      <w:r w:rsidR="003360CD">
        <w:rPr>
          <w:bCs/>
          <w:color w:val="000000"/>
          <w:sz w:val="24"/>
          <w:szCs w:val="24"/>
        </w:rPr>
        <w:t>these dataset we compare</w:t>
      </w:r>
      <w:r w:rsidR="005470DE">
        <w:rPr>
          <w:bCs/>
          <w:color w:val="000000"/>
          <w:sz w:val="24"/>
          <w:szCs w:val="24"/>
        </w:rPr>
        <w:t xml:space="preserve">d </w:t>
      </w:r>
      <w:r w:rsidR="003360CD">
        <w:rPr>
          <w:bCs/>
          <w:color w:val="000000"/>
          <w:sz w:val="24"/>
          <w:szCs w:val="24"/>
        </w:rPr>
        <w:t xml:space="preserve">three classification algorithm SVM , Logistic Regression , KNN. </w:t>
      </w:r>
      <w:r w:rsidR="005470DE">
        <w:rPr>
          <w:bCs/>
          <w:color w:val="000000"/>
          <w:sz w:val="24"/>
          <w:szCs w:val="24"/>
        </w:rPr>
        <w:t>Using various hyper parameters like F1-</w:t>
      </w:r>
      <w:proofErr w:type="gramStart"/>
      <w:r w:rsidR="005470DE">
        <w:rPr>
          <w:bCs/>
          <w:color w:val="000000"/>
          <w:sz w:val="24"/>
          <w:szCs w:val="24"/>
        </w:rPr>
        <w:t>score ,</w:t>
      </w:r>
      <w:proofErr w:type="gramEnd"/>
      <w:r w:rsidR="005470DE">
        <w:rPr>
          <w:bCs/>
          <w:color w:val="000000"/>
          <w:sz w:val="24"/>
          <w:szCs w:val="24"/>
        </w:rPr>
        <w:t xml:space="preserve"> Recall , Accuracy ,Precision we concluded which one will be the best algorithm for such datasets which can give us best possible results . </w:t>
      </w:r>
    </w:p>
    <w:p w14:paraId="04CBCF70" w14:textId="77777777" w:rsidR="0038574A" w:rsidRDefault="0038574A" w:rsidP="00605EE0">
      <w:pPr>
        <w:shd w:val="clear" w:color="auto" w:fill="FFFFFF"/>
        <w:ind w:left="-60"/>
        <w:jc w:val="both"/>
        <w:textAlignment w:val="baseline"/>
        <w:rPr>
          <w:b/>
          <w:bCs/>
          <w:sz w:val="24"/>
          <w:szCs w:val="24"/>
        </w:rPr>
      </w:pPr>
    </w:p>
    <w:p w14:paraId="22B205C6" w14:textId="504F92F2" w:rsidR="00605EE0" w:rsidRDefault="00F74A11" w:rsidP="00605EE0">
      <w:pPr>
        <w:shd w:val="clear" w:color="auto" w:fill="FFFFFF"/>
        <w:ind w:left="-60"/>
        <w:jc w:val="both"/>
        <w:textAlignment w:val="baseline"/>
        <w:rPr>
          <w:b/>
          <w:bCs/>
          <w:sz w:val="24"/>
          <w:szCs w:val="24"/>
        </w:rPr>
      </w:pPr>
      <w:r>
        <w:rPr>
          <w:b/>
          <w:bCs/>
          <w:sz w:val="24"/>
          <w:szCs w:val="24"/>
        </w:rPr>
        <w:t xml:space="preserve">Flow Chart </w:t>
      </w:r>
    </w:p>
    <w:p w14:paraId="17C525F5" w14:textId="77777777" w:rsidR="00BC6AFA" w:rsidRDefault="00BC6AFA" w:rsidP="00605EE0">
      <w:pPr>
        <w:shd w:val="clear" w:color="auto" w:fill="FFFFFF"/>
        <w:ind w:left="-60"/>
        <w:jc w:val="both"/>
        <w:textAlignment w:val="baseline"/>
        <w:rPr>
          <w:b/>
          <w:bCs/>
          <w:sz w:val="24"/>
          <w:szCs w:val="24"/>
        </w:rPr>
      </w:pPr>
    </w:p>
    <w:p w14:paraId="72690AAB" w14:textId="5755CACF" w:rsidR="00C944FB" w:rsidRDefault="00E3491C" w:rsidP="00C170DC">
      <w:pPr>
        <w:shd w:val="clear" w:color="auto" w:fill="FFFFFF"/>
        <w:ind w:left="-60"/>
        <w:jc w:val="center"/>
        <w:textAlignment w:val="baseline"/>
        <w:rPr>
          <w:sz w:val="36"/>
          <w:szCs w:val="36"/>
        </w:rPr>
      </w:pPr>
      <w:r>
        <w:rPr>
          <w:noProof/>
          <w:sz w:val="36"/>
          <w:szCs w:val="36"/>
          <w:lang w:val="en-IN"/>
        </w:rPr>
        <mc:AlternateContent>
          <mc:Choice Requires="wps">
            <w:drawing>
              <wp:anchor distT="0" distB="0" distL="114300" distR="114300" simplePos="0" relativeHeight="251659264" behindDoc="0" locked="0" layoutInCell="1" allowOverlap="1" wp14:anchorId="384B45C9" wp14:editId="73C1215D">
                <wp:simplePos x="0" y="0"/>
                <wp:positionH relativeFrom="column">
                  <wp:posOffset>1565666</wp:posOffset>
                </wp:positionH>
                <wp:positionV relativeFrom="paragraph">
                  <wp:posOffset>125681</wp:posOffset>
                </wp:positionV>
                <wp:extent cx="3312942" cy="301869"/>
                <wp:effectExtent l="0" t="0" r="20955" b="22225"/>
                <wp:wrapNone/>
                <wp:docPr id="391605476" name="Rectangle 4"/>
                <wp:cNvGraphicFramePr/>
                <a:graphic xmlns:a="http://schemas.openxmlformats.org/drawingml/2006/main">
                  <a:graphicData uri="http://schemas.microsoft.com/office/word/2010/wordprocessingShape">
                    <wps:wsp>
                      <wps:cNvSpPr/>
                      <wps:spPr>
                        <a:xfrm>
                          <a:off x="0" y="0"/>
                          <a:ext cx="3312942" cy="301869"/>
                        </a:xfrm>
                        <a:prstGeom prst="rect">
                          <a:avLst/>
                        </a:prstGeom>
                      </wps:spPr>
                      <wps:style>
                        <a:lnRef idx="2">
                          <a:schemeClr val="dk1"/>
                        </a:lnRef>
                        <a:fillRef idx="1">
                          <a:schemeClr val="lt1"/>
                        </a:fillRef>
                        <a:effectRef idx="0">
                          <a:schemeClr val="dk1"/>
                        </a:effectRef>
                        <a:fontRef idx="minor">
                          <a:schemeClr val="dk1"/>
                        </a:fontRef>
                      </wps:style>
                      <wps:txbx>
                        <w:txbxContent>
                          <w:p w14:paraId="7AA81760" w14:textId="5BDF5DF1" w:rsidR="00E3491C" w:rsidRPr="00E3491C" w:rsidRDefault="00E3491C" w:rsidP="00E3491C">
                            <w:pPr>
                              <w:jc w:val="center"/>
                              <w:rPr>
                                <w:rFonts w:ascii="Arial" w:hAnsi="Arial" w:cs="Arial"/>
                                <w:b/>
                                <w:bCs/>
                                <w:sz w:val="16"/>
                                <w:szCs w:val="16"/>
                                <w:lang w:val="en-IN"/>
                              </w:rPr>
                            </w:pPr>
                            <w:r w:rsidRPr="00E3491C">
                              <w:rPr>
                                <w:rFonts w:ascii="Arial" w:hAnsi="Arial" w:cs="Arial"/>
                                <w:b/>
                                <w:bCs/>
                                <w:sz w:val="16"/>
                                <w:szCs w:val="16"/>
                                <w:lang w:val="en-IN"/>
                              </w:rPr>
                              <w:t xml:space="preserve">DATA COLLECTION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84B45C9" id="Rectangle 4" o:spid="_x0000_s1026" style="position:absolute;left:0;text-align:left;margin-left:123.3pt;margin-top:9.9pt;width:260.85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" fillcolor="white [3201]" strokecolor="black [3200]" strokeweight="2pt">
                <v:textbox>
                  <w:txbxContent>
                    <w:p w14:paraId="7AA81760" w14:textId="5BDF5DF1" w:rsidR="00E3491C" w:rsidRPr="00E3491C" w:rsidRDefault="00E3491C" w:rsidP="00E3491C">
                      <w:pPr>
                        <w:jc w:val="center"/>
                        <w:rPr>
                          <w:rFonts w:ascii="Arial" w:hAnsi="Arial" w:cs="Arial"/>
                          <w:b/>
                          <w:bCs/>
                          <w:sz w:val="16"/>
                          <w:szCs w:val="16"/>
                          <w:lang w:val="en-IN"/>
                        </w:rPr>
                      </w:pPr>
                      <w:r w:rsidRPr="00E3491C">
                        <w:rPr>
                          <w:rFonts w:ascii="Arial" w:hAnsi="Arial" w:cs="Arial"/>
                          <w:b/>
                          <w:bCs/>
                          <w:sz w:val="16"/>
                          <w:szCs w:val="16"/>
                          <w:lang w:val="en-IN"/>
                        </w:rPr>
                        <w:t xml:space="preserve">DATA COLLECTION </w:t>
                      </w:r>
                    </w:p>
                  </w:txbxContent>
                </v:textbox>
              </v:rect>
            </w:pict>
          </mc:Fallback>
        </mc:AlternateContent>
      </w:r>
    </w:p>
    <w:p w14:paraId="04C6B089" w14:textId="3878AAD9" w:rsidR="00C944FB" w:rsidRDefault="006647DA" w:rsidP="0092595C">
      <w:pPr>
        <w:shd w:val="clear" w:color="auto" w:fill="FFFFFF"/>
        <w:jc w:val="both"/>
        <w:textAlignment w:val="baseline"/>
        <w:rPr>
          <w:sz w:val="36"/>
          <w:szCs w:val="36"/>
        </w:rPr>
      </w:pPr>
      <w:r>
        <w:rPr>
          <w:noProof/>
          <w:sz w:val="36"/>
          <w:szCs w:val="36"/>
          <w:lang w:val="en-IN"/>
        </w:rPr>
        <mc:AlternateContent>
          <mc:Choice Requires="wps">
            <w:drawing>
              <wp:anchor distT="0" distB="0" distL="114300" distR="114300" simplePos="0" relativeHeight="251661312" behindDoc="0" locked="0" layoutInCell="1" allowOverlap="1" wp14:anchorId="43373269" wp14:editId="0E9821D6">
                <wp:simplePos x="0" y="0"/>
                <wp:positionH relativeFrom="column">
                  <wp:posOffset>3338439</wp:posOffset>
                </wp:positionH>
                <wp:positionV relativeFrom="paragraph">
                  <wp:posOffset>164660</wp:posOffset>
                </wp:positionV>
                <wp:extent cx="1539875" cy="238760"/>
                <wp:effectExtent l="0" t="0" r="22225" b="27940"/>
                <wp:wrapNone/>
                <wp:docPr id="508656018" name="Rectangle 6"/>
                <wp:cNvGraphicFramePr/>
                <a:graphic xmlns:a="http://schemas.openxmlformats.org/drawingml/2006/main">
                  <a:graphicData uri="http://schemas.microsoft.com/office/word/2010/wordprocessingShape">
                    <wps:wsp>
                      <wps:cNvSpPr/>
                      <wps:spPr>
                        <a:xfrm>
                          <a:off x="0" y="0"/>
                          <a:ext cx="1539875" cy="238760"/>
                        </a:xfrm>
                        <a:prstGeom prst="rect">
                          <a:avLst/>
                        </a:prstGeom>
                      </wps:spPr>
                      <wps:style>
                        <a:lnRef idx="2">
                          <a:schemeClr val="dk1"/>
                        </a:lnRef>
                        <a:fillRef idx="1">
                          <a:schemeClr val="lt1"/>
                        </a:fillRef>
                        <a:effectRef idx="0">
                          <a:schemeClr val="dk1"/>
                        </a:effectRef>
                        <a:fontRef idx="minor">
                          <a:schemeClr val="dk1"/>
                        </a:fontRef>
                      </wps:style>
                      <wps:txbx>
                        <w:txbxContent>
                          <w:p w14:paraId="65775BE8" w14:textId="31AD3503" w:rsidR="00E3491C" w:rsidRPr="006647DA" w:rsidRDefault="00E3491C" w:rsidP="00E3491C">
                            <w:pPr>
                              <w:jc w:val="center"/>
                              <w:rPr>
                                <w:rFonts w:ascii="Arial" w:hAnsi="Arial" w:cs="Arial"/>
                                <w:sz w:val="16"/>
                                <w:szCs w:val="16"/>
                                <w:lang w:val="en-IN"/>
                              </w:rPr>
                            </w:pPr>
                            <w:r w:rsidRPr="006647DA">
                              <w:rPr>
                                <w:rFonts w:ascii="Arial" w:hAnsi="Arial" w:cs="Arial"/>
                                <w:sz w:val="16"/>
                                <w:szCs w:val="16"/>
                                <w:lang w:val="en-IN"/>
                              </w:rPr>
                              <w:t>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3373269" id="Rectangle 6" o:spid="_x0000_s1027" style="position:absolute;left:0;text-align:left;margin-left:262.85pt;margin-top:12.95pt;width:121.2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" fillcolor="white [3201]" strokecolor="black [3200]" strokeweight="2pt">
                <v:textbox>
                  <w:txbxContent>
                    <w:p w14:paraId="65775BE8" w14:textId="31AD3503" w:rsidR="00E3491C" w:rsidRPr="006647DA" w:rsidRDefault="00E3491C" w:rsidP="00E3491C">
                      <w:pPr>
                        <w:jc w:val="center"/>
                        <w:rPr>
                          <w:rFonts w:ascii="Arial" w:hAnsi="Arial" w:cs="Arial"/>
                          <w:sz w:val="16"/>
                          <w:szCs w:val="16"/>
                          <w:lang w:val="en-IN"/>
                        </w:rPr>
                      </w:pPr>
                      <w:r w:rsidRPr="006647DA">
                        <w:rPr>
                          <w:rFonts w:ascii="Arial" w:hAnsi="Arial" w:cs="Arial"/>
                          <w:sz w:val="16"/>
                          <w:szCs w:val="16"/>
                          <w:lang w:val="en-IN"/>
                        </w:rPr>
                        <w:t>TEST DATASET</w:t>
                      </w:r>
                    </w:p>
                  </w:txbxContent>
                </v:textbox>
              </v:rect>
            </w:pict>
          </mc:Fallback>
        </mc:AlternateContent>
      </w:r>
      <w:r>
        <w:rPr>
          <w:noProof/>
          <w:sz w:val="36"/>
          <w:szCs w:val="36"/>
          <w:lang w:val="en-IN"/>
        </w:rPr>
        <mc:AlternateContent>
          <mc:Choice Requires="wps">
            <w:drawing>
              <wp:anchor distT="0" distB="0" distL="114300" distR="114300" simplePos="0" relativeHeight="251660288" behindDoc="0" locked="0" layoutInCell="1" allowOverlap="1" wp14:anchorId="1B7A7941" wp14:editId="40542EC1">
                <wp:simplePos x="0" y="0"/>
                <wp:positionH relativeFrom="column">
                  <wp:posOffset>1565910</wp:posOffset>
                </wp:positionH>
                <wp:positionV relativeFrom="paragraph">
                  <wp:posOffset>164659</wp:posOffset>
                </wp:positionV>
                <wp:extent cx="1772285" cy="239151"/>
                <wp:effectExtent l="0" t="0" r="18415" b="27940"/>
                <wp:wrapNone/>
                <wp:docPr id="474839655" name="Rectangle 5"/>
                <wp:cNvGraphicFramePr/>
                <a:graphic xmlns:a="http://schemas.openxmlformats.org/drawingml/2006/main">
                  <a:graphicData uri="http://schemas.microsoft.com/office/word/2010/wordprocessingShape">
                    <wps:wsp>
                      <wps:cNvSpPr/>
                      <wps:spPr>
                        <a:xfrm>
                          <a:off x="0" y="0"/>
                          <a:ext cx="1772285" cy="239151"/>
                        </a:xfrm>
                        <a:prstGeom prst="rect">
                          <a:avLst/>
                        </a:prstGeom>
                      </wps:spPr>
                      <wps:style>
                        <a:lnRef idx="2">
                          <a:schemeClr val="dk1"/>
                        </a:lnRef>
                        <a:fillRef idx="1">
                          <a:schemeClr val="lt1"/>
                        </a:fillRef>
                        <a:effectRef idx="0">
                          <a:schemeClr val="dk1"/>
                        </a:effectRef>
                        <a:fontRef idx="minor">
                          <a:schemeClr val="dk1"/>
                        </a:fontRef>
                      </wps:style>
                      <wps:txbx>
                        <w:txbxContent>
                          <w:p w14:paraId="14FCE996" w14:textId="3BC6554C" w:rsidR="00E3491C" w:rsidRPr="006647DA" w:rsidRDefault="00E3491C" w:rsidP="00E3491C">
                            <w:pPr>
                              <w:jc w:val="center"/>
                              <w:rPr>
                                <w:rFonts w:ascii="Arial" w:hAnsi="Arial" w:cs="Arial"/>
                                <w:sz w:val="16"/>
                                <w:szCs w:val="16"/>
                                <w:lang w:val="en-IN"/>
                              </w:rPr>
                            </w:pPr>
                            <w:r w:rsidRPr="006647DA">
                              <w:rPr>
                                <w:rFonts w:ascii="Arial" w:hAnsi="Arial" w:cs="Arial"/>
                                <w:sz w:val="16"/>
                                <w:szCs w:val="16"/>
                                <w:lang w:val="en-IN"/>
                              </w:rPr>
                              <w:t>TRAINED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B7A7941" id="Rectangle 5" o:spid="_x0000_s1028" style="position:absolute;left:0;text-align:left;margin-left:123.3pt;margin-top:12.95pt;width:139.55pt;height:1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" fillcolor="white [3201]" strokecolor="black [3200]" strokeweight="2pt">
                <v:textbox>
                  <w:txbxContent>
                    <w:p w14:paraId="14FCE996" w14:textId="3BC6554C" w:rsidR="00E3491C" w:rsidRPr="006647DA" w:rsidRDefault="00E3491C" w:rsidP="00E3491C">
                      <w:pPr>
                        <w:jc w:val="center"/>
                        <w:rPr>
                          <w:rFonts w:ascii="Arial" w:hAnsi="Arial" w:cs="Arial"/>
                          <w:sz w:val="16"/>
                          <w:szCs w:val="16"/>
                          <w:lang w:val="en-IN"/>
                        </w:rPr>
                      </w:pPr>
                      <w:r w:rsidRPr="006647DA">
                        <w:rPr>
                          <w:rFonts w:ascii="Arial" w:hAnsi="Arial" w:cs="Arial"/>
                          <w:sz w:val="16"/>
                          <w:szCs w:val="16"/>
                          <w:lang w:val="en-IN"/>
                        </w:rPr>
                        <w:t>TRAINED DATASET</w:t>
                      </w:r>
                    </w:p>
                  </w:txbxContent>
                </v:textbox>
              </v:rect>
            </w:pict>
          </mc:Fallback>
        </mc:AlternateContent>
      </w:r>
    </w:p>
    <w:p w14:paraId="3F5A51FF" w14:textId="351BFBBF" w:rsidR="00F049F5" w:rsidRDefault="00E3491C" w:rsidP="00875268">
      <w:pPr>
        <w:shd w:val="clear" w:color="auto" w:fill="FFFFFF"/>
        <w:ind w:left="-60"/>
        <w:jc w:val="both"/>
        <w:textAlignment w:val="baseline"/>
        <w:rPr>
          <w:b/>
          <w:bCs/>
          <w:sz w:val="24"/>
          <w:szCs w:val="24"/>
        </w:rPr>
      </w:pPr>
      <w:r>
        <w:rPr>
          <w:noProof/>
          <w:sz w:val="36"/>
          <w:szCs w:val="36"/>
          <w:lang w:val="en-IN"/>
        </w:rPr>
        <mc:AlternateContent>
          <mc:Choice Requires="wps">
            <w:drawing>
              <wp:anchor distT="0" distB="0" distL="114300" distR="114300" simplePos="0" relativeHeight="251662336" behindDoc="0" locked="0" layoutInCell="1" allowOverlap="1" wp14:anchorId="2095F020" wp14:editId="3AE6EF31">
                <wp:simplePos x="0" y="0"/>
                <wp:positionH relativeFrom="column">
                  <wp:posOffset>3202745</wp:posOffset>
                </wp:positionH>
                <wp:positionV relativeFrom="paragraph">
                  <wp:posOffset>140530</wp:posOffset>
                </wp:positionV>
                <wp:extent cx="239151" cy="302260"/>
                <wp:effectExtent l="19050" t="0" r="27940" b="40640"/>
                <wp:wrapNone/>
                <wp:docPr id="1394718708" name="Arrow: Down 7"/>
                <wp:cNvGraphicFramePr/>
                <a:graphic xmlns:a="http://schemas.openxmlformats.org/drawingml/2006/main">
                  <a:graphicData uri="http://schemas.microsoft.com/office/word/2010/wordprocessingShape">
                    <wps:wsp>
                      <wps:cNvSpPr/>
                      <wps:spPr>
                        <a:xfrm>
                          <a:off x="0" y="0"/>
                          <a:ext cx="239151" cy="30226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53389E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52.2pt;margin-top:11.05pt;width:18.85pt;height:23.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" adj="13055" fillcolor="white [3201]" strokecolor="black [3200]" strokeweight="2pt"/>
            </w:pict>
          </mc:Fallback>
        </mc:AlternateContent>
      </w:r>
    </w:p>
    <w:p w14:paraId="4F1D5EF1" w14:textId="60A23F1E" w:rsidR="00F049F5" w:rsidRDefault="00F049F5" w:rsidP="006B69FE">
      <w:pPr>
        <w:shd w:val="clear" w:color="auto" w:fill="FFFFFF"/>
        <w:jc w:val="both"/>
        <w:textAlignment w:val="baseline"/>
        <w:rPr>
          <w:b/>
          <w:bCs/>
          <w:sz w:val="24"/>
          <w:szCs w:val="24"/>
        </w:rPr>
      </w:pPr>
    </w:p>
    <w:p w14:paraId="2F7A31B3" w14:textId="4B5C4B66" w:rsidR="00F049F5" w:rsidRDefault="00E3491C" w:rsidP="00875268">
      <w:pPr>
        <w:shd w:val="clear" w:color="auto" w:fill="FFFFFF"/>
        <w:ind w:left="-60"/>
        <w:jc w:val="both"/>
        <w:textAlignment w:val="baseline"/>
        <w:rPr>
          <w:b/>
          <w:bCs/>
          <w:sz w:val="24"/>
          <w:szCs w:val="24"/>
        </w:rPr>
      </w:pPr>
      <w:r>
        <w:rPr>
          <w:b/>
          <w:bCs/>
          <w:noProof/>
          <w:sz w:val="24"/>
          <w:szCs w:val="24"/>
          <w:lang w:val="en-IN"/>
        </w:rPr>
        <mc:AlternateContent>
          <mc:Choice Requires="wps">
            <w:drawing>
              <wp:anchor distT="0" distB="0" distL="114300" distR="114300" simplePos="0" relativeHeight="251663360" behindDoc="0" locked="0" layoutInCell="1" allowOverlap="1" wp14:anchorId="4F9656C3" wp14:editId="3463604E">
                <wp:simplePos x="0" y="0"/>
                <wp:positionH relativeFrom="column">
                  <wp:posOffset>1565911</wp:posOffset>
                </wp:positionH>
                <wp:positionV relativeFrom="paragraph">
                  <wp:posOffset>92857</wp:posOffset>
                </wp:positionV>
                <wp:extent cx="3311818" cy="253218"/>
                <wp:effectExtent l="0" t="0" r="22225" b="13970"/>
                <wp:wrapNone/>
                <wp:docPr id="1142981005" name="Rectangle 8"/>
                <wp:cNvGraphicFramePr/>
                <a:graphic xmlns:a="http://schemas.openxmlformats.org/drawingml/2006/main">
                  <a:graphicData uri="http://schemas.microsoft.com/office/word/2010/wordprocessingShape">
                    <wps:wsp>
                      <wps:cNvSpPr/>
                      <wps:spPr>
                        <a:xfrm>
                          <a:off x="0" y="0"/>
                          <a:ext cx="3311818" cy="253218"/>
                        </a:xfrm>
                        <a:prstGeom prst="rect">
                          <a:avLst/>
                        </a:prstGeom>
                      </wps:spPr>
                      <wps:style>
                        <a:lnRef idx="2">
                          <a:schemeClr val="dk1"/>
                        </a:lnRef>
                        <a:fillRef idx="1">
                          <a:schemeClr val="lt1"/>
                        </a:fillRef>
                        <a:effectRef idx="0">
                          <a:schemeClr val="dk1"/>
                        </a:effectRef>
                        <a:fontRef idx="minor">
                          <a:schemeClr val="dk1"/>
                        </a:fontRef>
                      </wps:style>
                      <wps:txbx>
                        <w:txbxContent>
                          <w:p w14:paraId="0A42F85B" w14:textId="07262326" w:rsidR="00E3491C" w:rsidRPr="00E3491C" w:rsidRDefault="00E3491C" w:rsidP="00E3491C">
                            <w:pPr>
                              <w:jc w:val="center"/>
                              <w:rPr>
                                <w:rFonts w:ascii="Arial" w:hAnsi="Arial" w:cs="Arial"/>
                                <w:b/>
                                <w:bCs/>
                                <w:sz w:val="16"/>
                                <w:szCs w:val="16"/>
                                <w:lang w:val="en-IN"/>
                              </w:rPr>
                            </w:pPr>
                            <w:r w:rsidRPr="00E3491C">
                              <w:rPr>
                                <w:rFonts w:ascii="Arial" w:hAnsi="Arial" w:cs="Arial"/>
                                <w:b/>
                                <w:bCs/>
                                <w:sz w:val="16"/>
                                <w:szCs w:val="16"/>
                                <w:lang w:val="en-IN"/>
                              </w:rPr>
                              <w:t>DATA PRE-PROCESSING</w:t>
                            </w:r>
                          </w:p>
                          <w:p w14:paraId="5135DC5E" w14:textId="77777777" w:rsidR="00E3491C" w:rsidRDefault="00E349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F9656C3" id="Rectangle 8" o:spid="_x0000_s1029" style="position:absolute;left:0;text-align:left;margin-left:123.3pt;margin-top:7.3pt;width:260.75pt;height:1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" fillcolor="white [3201]" strokecolor="black [3200]" strokeweight="2pt">
                <v:textbox>
                  <w:txbxContent>
                    <w:p w14:paraId="0A42F85B" w14:textId="07262326" w:rsidR="00E3491C" w:rsidRPr="00E3491C" w:rsidRDefault="00E3491C" w:rsidP="00E3491C">
                      <w:pPr>
                        <w:jc w:val="center"/>
                        <w:rPr>
                          <w:rFonts w:ascii="Arial" w:hAnsi="Arial" w:cs="Arial"/>
                          <w:b/>
                          <w:bCs/>
                          <w:sz w:val="16"/>
                          <w:szCs w:val="16"/>
                          <w:lang w:val="en-IN"/>
                        </w:rPr>
                      </w:pPr>
                      <w:r w:rsidRPr="00E3491C">
                        <w:rPr>
                          <w:rFonts w:ascii="Arial" w:hAnsi="Arial" w:cs="Arial"/>
                          <w:b/>
                          <w:bCs/>
                          <w:sz w:val="16"/>
                          <w:szCs w:val="16"/>
                          <w:lang w:val="en-IN"/>
                        </w:rPr>
                        <w:t>DATA PRE-PROCESSING</w:t>
                      </w:r>
                    </w:p>
                    <w:p w14:paraId="5135DC5E" w14:textId="77777777" w:rsidR="00E3491C" w:rsidRDefault="00E3491C"/>
                  </w:txbxContent>
                </v:textbox>
              </v:rect>
            </w:pict>
          </mc:Fallback>
        </mc:AlternateContent>
      </w:r>
    </w:p>
    <w:p w14:paraId="5768A8E1" w14:textId="4AD145E2" w:rsidR="00E3491C" w:rsidRDefault="006647DA" w:rsidP="00875268">
      <w:pPr>
        <w:shd w:val="clear" w:color="auto" w:fill="FFFFFF"/>
        <w:ind w:left="-60"/>
        <w:jc w:val="both"/>
        <w:textAlignment w:val="baseline"/>
        <w:rPr>
          <w:b/>
          <w:bCs/>
          <w:sz w:val="24"/>
          <w:szCs w:val="24"/>
        </w:rPr>
      </w:pPr>
      <w:r>
        <w:rPr>
          <w:b/>
          <w:bCs/>
          <w:noProof/>
          <w:sz w:val="24"/>
          <w:szCs w:val="24"/>
          <w:lang w:val="en-IN"/>
        </w:rPr>
        <mc:AlternateContent>
          <mc:Choice Requires="wps">
            <w:drawing>
              <wp:anchor distT="0" distB="0" distL="114300" distR="114300" simplePos="0" relativeHeight="251665408" behindDoc="0" locked="0" layoutInCell="1" allowOverlap="1" wp14:anchorId="5E9A861F" wp14:editId="69768336">
                <wp:simplePos x="0" y="0"/>
                <wp:positionH relativeFrom="column">
                  <wp:posOffset>2515479</wp:posOffset>
                </wp:positionH>
                <wp:positionV relativeFrom="paragraph">
                  <wp:posOffset>170815</wp:posOffset>
                </wp:positionV>
                <wp:extent cx="1391920" cy="232117"/>
                <wp:effectExtent l="0" t="0" r="17780" b="15875"/>
                <wp:wrapNone/>
                <wp:docPr id="656472711" name="Rectangle 10"/>
                <wp:cNvGraphicFramePr/>
                <a:graphic xmlns:a="http://schemas.openxmlformats.org/drawingml/2006/main">
                  <a:graphicData uri="http://schemas.microsoft.com/office/word/2010/wordprocessingShape">
                    <wps:wsp>
                      <wps:cNvSpPr/>
                      <wps:spPr>
                        <a:xfrm>
                          <a:off x="0" y="0"/>
                          <a:ext cx="1391920" cy="232117"/>
                        </a:xfrm>
                        <a:prstGeom prst="rect">
                          <a:avLst/>
                        </a:prstGeom>
                      </wps:spPr>
                      <wps:style>
                        <a:lnRef idx="2">
                          <a:schemeClr val="dk1"/>
                        </a:lnRef>
                        <a:fillRef idx="1">
                          <a:schemeClr val="lt1"/>
                        </a:fillRef>
                        <a:effectRef idx="0">
                          <a:schemeClr val="dk1"/>
                        </a:effectRef>
                        <a:fontRef idx="minor">
                          <a:schemeClr val="dk1"/>
                        </a:fontRef>
                      </wps:style>
                      <wps:txbx>
                        <w:txbxContent>
                          <w:p w14:paraId="5FFA3C1B" w14:textId="7681C826" w:rsidR="006647DA" w:rsidRPr="006647DA" w:rsidRDefault="006647DA" w:rsidP="006647DA">
                            <w:pPr>
                              <w:jc w:val="center"/>
                              <w:rPr>
                                <w:sz w:val="12"/>
                                <w:szCs w:val="12"/>
                                <w:lang w:val="en-IN"/>
                              </w:rPr>
                            </w:pPr>
                            <w:r w:rsidRPr="006647DA">
                              <w:rPr>
                                <w:sz w:val="12"/>
                                <w:szCs w:val="12"/>
                                <w:lang w:val="en-IN"/>
                              </w:rPr>
                              <w:t>HANDLE MISSING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E9A861F" id="Rectangle 10" o:spid="_x0000_s1030" style="position:absolute;left:0;text-align:left;margin-left:198.05pt;margin-top:13.45pt;width:109.6pt;height:1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" fillcolor="white [3201]" strokecolor="black [3200]" strokeweight="2pt">
                <v:textbox>
                  <w:txbxContent>
                    <w:p w14:paraId="5FFA3C1B" w14:textId="7681C826" w:rsidR="006647DA" w:rsidRPr="006647DA" w:rsidRDefault="006647DA" w:rsidP="006647DA">
                      <w:pPr>
                        <w:jc w:val="center"/>
                        <w:rPr>
                          <w:sz w:val="12"/>
                          <w:szCs w:val="12"/>
                          <w:lang w:val="en-IN"/>
                        </w:rPr>
                      </w:pPr>
                      <w:r w:rsidRPr="006647DA">
                        <w:rPr>
                          <w:sz w:val="12"/>
                          <w:szCs w:val="12"/>
                          <w:lang w:val="en-IN"/>
                        </w:rPr>
                        <w:t>HANDLE MISSING VALUES</w:t>
                      </w:r>
                    </w:p>
                  </w:txbxContent>
                </v:textbox>
              </v:rect>
            </w:pict>
          </mc:Fallback>
        </mc:AlternateContent>
      </w:r>
      <w:r>
        <w:rPr>
          <w:b/>
          <w:bCs/>
          <w:noProof/>
          <w:sz w:val="24"/>
          <w:szCs w:val="24"/>
          <w:lang w:val="en-IN"/>
        </w:rPr>
        <mc:AlternateContent>
          <mc:Choice Requires="wps">
            <w:drawing>
              <wp:anchor distT="0" distB="0" distL="114300" distR="114300" simplePos="0" relativeHeight="251664384" behindDoc="0" locked="0" layoutInCell="1" allowOverlap="1" wp14:anchorId="5E5E179B" wp14:editId="17B5DC24">
                <wp:simplePos x="0" y="0"/>
                <wp:positionH relativeFrom="column">
                  <wp:posOffset>1565910</wp:posOffset>
                </wp:positionH>
                <wp:positionV relativeFrom="paragraph">
                  <wp:posOffset>170815</wp:posOffset>
                </wp:positionV>
                <wp:extent cx="949325" cy="232117"/>
                <wp:effectExtent l="0" t="0" r="22225" b="15875"/>
                <wp:wrapNone/>
                <wp:docPr id="153681320" name="Rectangle 9"/>
                <wp:cNvGraphicFramePr/>
                <a:graphic xmlns:a="http://schemas.openxmlformats.org/drawingml/2006/main">
                  <a:graphicData uri="http://schemas.microsoft.com/office/word/2010/wordprocessingShape">
                    <wps:wsp>
                      <wps:cNvSpPr/>
                      <wps:spPr>
                        <a:xfrm>
                          <a:off x="0" y="0"/>
                          <a:ext cx="949325" cy="232117"/>
                        </a:xfrm>
                        <a:prstGeom prst="rect">
                          <a:avLst/>
                        </a:prstGeom>
                      </wps:spPr>
                      <wps:style>
                        <a:lnRef idx="2">
                          <a:schemeClr val="dk1"/>
                        </a:lnRef>
                        <a:fillRef idx="1">
                          <a:schemeClr val="lt1"/>
                        </a:fillRef>
                        <a:effectRef idx="0">
                          <a:schemeClr val="dk1"/>
                        </a:effectRef>
                        <a:fontRef idx="minor">
                          <a:schemeClr val="dk1"/>
                        </a:fontRef>
                      </wps:style>
                      <wps:txbx>
                        <w:txbxContent>
                          <w:p w14:paraId="40969997" w14:textId="2CC007EF" w:rsidR="00E3491C" w:rsidRPr="006647DA" w:rsidRDefault="00E3491C" w:rsidP="00E3491C">
                            <w:pPr>
                              <w:jc w:val="center"/>
                              <w:rPr>
                                <w:sz w:val="14"/>
                                <w:szCs w:val="14"/>
                                <w:lang w:val="en-IN"/>
                              </w:rPr>
                            </w:pPr>
                            <w:r w:rsidRPr="006647DA">
                              <w:rPr>
                                <w:rFonts w:ascii="Arial" w:hAnsi="Arial" w:cs="Arial"/>
                                <w:sz w:val="14"/>
                                <w:szCs w:val="14"/>
                                <w:lang w:val="en-IN"/>
                              </w:rPr>
                              <w:t xml:space="preserve">DATA </w:t>
                            </w:r>
                            <w:r w:rsidRPr="006647DA">
                              <w:rPr>
                                <w:sz w:val="14"/>
                                <w:szCs w:val="14"/>
                                <w:lang w:val="en-IN"/>
                              </w:rPr>
                              <w:t>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E5E179B" id="Rectangle 9" o:spid="_x0000_s1031" style="position:absolute;left:0;text-align:left;margin-left:123.3pt;margin-top:13.45pt;width:74.75pt;height:1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" fillcolor="white [3201]" strokecolor="black [3200]" strokeweight="2pt">
                <v:textbox>
                  <w:txbxContent>
                    <w:p w14:paraId="40969997" w14:textId="2CC007EF" w:rsidR="00E3491C" w:rsidRPr="006647DA" w:rsidRDefault="00E3491C" w:rsidP="00E3491C">
                      <w:pPr>
                        <w:jc w:val="center"/>
                        <w:rPr>
                          <w:sz w:val="14"/>
                          <w:szCs w:val="14"/>
                          <w:lang w:val="en-IN"/>
                        </w:rPr>
                      </w:pPr>
                      <w:r w:rsidRPr="006647DA">
                        <w:rPr>
                          <w:rFonts w:ascii="Arial" w:hAnsi="Arial" w:cs="Arial"/>
                          <w:sz w:val="14"/>
                          <w:szCs w:val="14"/>
                          <w:lang w:val="en-IN"/>
                        </w:rPr>
                        <w:t xml:space="preserve">DATA </w:t>
                      </w:r>
                      <w:r w:rsidRPr="006647DA">
                        <w:rPr>
                          <w:sz w:val="14"/>
                          <w:szCs w:val="14"/>
                          <w:lang w:val="en-IN"/>
                        </w:rPr>
                        <w:t>CLEANING</w:t>
                      </w:r>
                    </w:p>
                  </w:txbxContent>
                </v:textbox>
              </v:rect>
            </w:pict>
          </mc:Fallback>
        </mc:AlternateContent>
      </w:r>
      <w:r>
        <w:rPr>
          <w:b/>
          <w:bCs/>
          <w:noProof/>
          <w:sz w:val="24"/>
          <w:szCs w:val="24"/>
          <w:lang w:val="en-IN"/>
        </w:rPr>
        <mc:AlternateContent>
          <mc:Choice Requires="wps">
            <w:drawing>
              <wp:anchor distT="0" distB="0" distL="114300" distR="114300" simplePos="0" relativeHeight="251667456" behindDoc="0" locked="0" layoutInCell="1" allowOverlap="1" wp14:anchorId="2A098D0E" wp14:editId="072E3815">
                <wp:simplePos x="0" y="0"/>
                <wp:positionH relativeFrom="column">
                  <wp:posOffset>3908181</wp:posOffset>
                </wp:positionH>
                <wp:positionV relativeFrom="paragraph">
                  <wp:posOffset>170814</wp:posOffset>
                </wp:positionV>
                <wp:extent cx="970915" cy="231775"/>
                <wp:effectExtent l="0" t="0" r="19685" b="15875"/>
                <wp:wrapNone/>
                <wp:docPr id="799353409" name="Rectangle 10"/>
                <wp:cNvGraphicFramePr/>
                <a:graphic xmlns:a="http://schemas.openxmlformats.org/drawingml/2006/main">
                  <a:graphicData uri="http://schemas.microsoft.com/office/word/2010/wordprocessingShape">
                    <wps:wsp>
                      <wps:cNvSpPr/>
                      <wps:spPr>
                        <a:xfrm>
                          <a:off x="0" y="0"/>
                          <a:ext cx="970915" cy="231775"/>
                        </a:xfrm>
                        <a:prstGeom prst="rect">
                          <a:avLst/>
                        </a:prstGeom>
                      </wps:spPr>
                      <wps:style>
                        <a:lnRef idx="2">
                          <a:schemeClr val="dk1"/>
                        </a:lnRef>
                        <a:fillRef idx="1">
                          <a:schemeClr val="lt1"/>
                        </a:fillRef>
                        <a:effectRef idx="0">
                          <a:schemeClr val="dk1"/>
                        </a:effectRef>
                        <a:fontRef idx="minor">
                          <a:schemeClr val="dk1"/>
                        </a:fontRef>
                      </wps:style>
                      <wps:txbx>
                        <w:txbxContent>
                          <w:p w14:paraId="7DCB8072" w14:textId="3065B5BD" w:rsidR="006647DA" w:rsidRPr="006647DA" w:rsidRDefault="006647DA" w:rsidP="006647DA">
                            <w:pPr>
                              <w:jc w:val="center"/>
                              <w:rPr>
                                <w:sz w:val="16"/>
                                <w:szCs w:val="16"/>
                                <w:lang w:val="en-IN"/>
                              </w:rPr>
                            </w:pPr>
                            <w:r w:rsidRPr="006647DA">
                              <w:rPr>
                                <w:sz w:val="16"/>
                                <w:szCs w:val="16"/>
                                <w:lang w:val="en-IN"/>
                              </w:rPr>
                              <w:t>ENCODING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A098D0E" id="_x0000_s1032" style="position:absolute;left:0;text-align:left;margin-left:307.75pt;margin-top:13.45pt;width:76.45pt;height:1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" fillcolor="white [3201]" strokecolor="black [3200]" strokeweight="2pt">
                <v:textbox>
                  <w:txbxContent>
                    <w:p w14:paraId="7DCB8072" w14:textId="3065B5BD" w:rsidR="006647DA" w:rsidRPr="006647DA" w:rsidRDefault="006647DA" w:rsidP="006647DA">
                      <w:pPr>
                        <w:jc w:val="center"/>
                        <w:rPr>
                          <w:sz w:val="16"/>
                          <w:szCs w:val="16"/>
                          <w:lang w:val="en-IN"/>
                        </w:rPr>
                      </w:pPr>
                      <w:r w:rsidRPr="006647DA">
                        <w:rPr>
                          <w:sz w:val="16"/>
                          <w:szCs w:val="16"/>
                          <w:lang w:val="en-IN"/>
                        </w:rPr>
                        <w:t>ENCODING</w:t>
                      </w:r>
                    </w:p>
                  </w:txbxContent>
                </v:textbox>
              </v:rect>
            </w:pict>
          </mc:Fallback>
        </mc:AlternateContent>
      </w:r>
    </w:p>
    <w:p w14:paraId="2625C222" w14:textId="2446AD66" w:rsidR="00E3491C" w:rsidRDefault="00E3491C" w:rsidP="00875268">
      <w:pPr>
        <w:shd w:val="clear" w:color="auto" w:fill="FFFFFF"/>
        <w:ind w:left="-60"/>
        <w:jc w:val="both"/>
        <w:textAlignment w:val="baseline"/>
        <w:rPr>
          <w:b/>
          <w:bCs/>
          <w:sz w:val="24"/>
          <w:szCs w:val="24"/>
        </w:rPr>
      </w:pPr>
    </w:p>
    <w:p w14:paraId="27CCBA5E" w14:textId="08F42E40" w:rsidR="00E3491C" w:rsidRDefault="006647DA" w:rsidP="00875268">
      <w:pPr>
        <w:shd w:val="clear" w:color="auto" w:fill="FFFFFF"/>
        <w:ind w:left="-60"/>
        <w:jc w:val="both"/>
        <w:textAlignment w:val="baseline"/>
        <w:rPr>
          <w:b/>
          <w:bCs/>
          <w:sz w:val="24"/>
          <w:szCs w:val="24"/>
        </w:rPr>
      </w:pPr>
      <w:r>
        <w:rPr>
          <w:noProof/>
          <w:sz w:val="36"/>
          <w:szCs w:val="36"/>
          <w:lang w:val="en-IN"/>
        </w:rPr>
        <mc:AlternateContent>
          <mc:Choice Requires="wps">
            <w:drawing>
              <wp:anchor distT="0" distB="0" distL="114300" distR="114300" simplePos="0" relativeHeight="251669504" behindDoc="0" locked="0" layoutInCell="1" allowOverlap="1" wp14:anchorId="76C3A2AC" wp14:editId="0FDC134F">
                <wp:simplePos x="0" y="0"/>
                <wp:positionH relativeFrom="column">
                  <wp:posOffset>3200400</wp:posOffset>
                </wp:positionH>
                <wp:positionV relativeFrom="paragraph">
                  <wp:posOffset>55147</wp:posOffset>
                </wp:positionV>
                <wp:extent cx="239151" cy="358726"/>
                <wp:effectExtent l="19050" t="0" r="27940" b="41910"/>
                <wp:wrapNone/>
                <wp:docPr id="70765682" name="Arrow: Down 7"/>
                <wp:cNvGraphicFramePr/>
                <a:graphic xmlns:a="http://schemas.openxmlformats.org/drawingml/2006/main">
                  <a:graphicData uri="http://schemas.microsoft.com/office/word/2010/wordprocessingShape">
                    <wps:wsp>
                      <wps:cNvSpPr/>
                      <wps:spPr>
                        <a:xfrm>
                          <a:off x="0" y="0"/>
                          <a:ext cx="239151" cy="358726"/>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791309C" id="Arrow: Down 7" o:spid="_x0000_s1026" type="#_x0000_t67" style="position:absolute;margin-left:252pt;margin-top:4.35pt;width:18.85pt;height:2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" adj="14400" fillcolor="white [3201]" strokecolor="black [3200]" strokeweight="2pt"/>
            </w:pict>
          </mc:Fallback>
        </mc:AlternateContent>
      </w:r>
    </w:p>
    <w:p w14:paraId="1E157DA1" w14:textId="726E3500" w:rsidR="00E3491C" w:rsidRDefault="00E3491C" w:rsidP="00875268">
      <w:pPr>
        <w:shd w:val="clear" w:color="auto" w:fill="FFFFFF"/>
        <w:ind w:left="-60"/>
        <w:jc w:val="both"/>
        <w:textAlignment w:val="baseline"/>
        <w:rPr>
          <w:b/>
          <w:bCs/>
          <w:sz w:val="24"/>
          <w:szCs w:val="24"/>
        </w:rPr>
      </w:pPr>
    </w:p>
    <w:p w14:paraId="2F151581" w14:textId="25CBF763" w:rsidR="00E3491C" w:rsidRDefault="006647DA" w:rsidP="00875268">
      <w:pPr>
        <w:shd w:val="clear" w:color="auto" w:fill="FFFFFF"/>
        <w:ind w:left="-60"/>
        <w:jc w:val="both"/>
        <w:textAlignment w:val="baseline"/>
        <w:rPr>
          <w:b/>
          <w:bCs/>
          <w:sz w:val="24"/>
          <w:szCs w:val="24"/>
        </w:rPr>
      </w:pPr>
      <w:r>
        <w:rPr>
          <w:b/>
          <w:bCs/>
          <w:noProof/>
          <w:sz w:val="24"/>
          <w:szCs w:val="24"/>
          <w:lang w:val="en-IN"/>
        </w:rPr>
        <mc:AlternateContent>
          <mc:Choice Requires="wps">
            <w:drawing>
              <wp:anchor distT="0" distB="0" distL="114300" distR="114300" simplePos="0" relativeHeight="251671552" behindDoc="0" locked="0" layoutInCell="1" allowOverlap="1" wp14:anchorId="2DD9D9EB" wp14:editId="3D8991AC">
                <wp:simplePos x="0" y="0"/>
                <wp:positionH relativeFrom="column">
                  <wp:posOffset>1558876</wp:posOffset>
                </wp:positionH>
                <wp:positionV relativeFrom="paragraph">
                  <wp:posOffset>74295</wp:posOffset>
                </wp:positionV>
                <wp:extent cx="3360762" cy="246184"/>
                <wp:effectExtent l="0" t="0" r="11430" b="20955"/>
                <wp:wrapNone/>
                <wp:docPr id="1098747805" name="Rectangle 8"/>
                <wp:cNvGraphicFramePr/>
                <a:graphic xmlns:a="http://schemas.openxmlformats.org/drawingml/2006/main">
                  <a:graphicData uri="http://schemas.microsoft.com/office/word/2010/wordprocessingShape">
                    <wps:wsp>
                      <wps:cNvSpPr/>
                      <wps:spPr>
                        <a:xfrm>
                          <a:off x="0" y="0"/>
                          <a:ext cx="3360762" cy="246184"/>
                        </a:xfrm>
                        <a:prstGeom prst="rect">
                          <a:avLst/>
                        </a:prstGeom>
                      </wps:spPr>
                      <wps:style>
                        <a:lnRef idx="2">
                          <a:schemeClr val="dk1"/>
                        </a:lnRef>
                        <a:fillRef idx="1">
                          <a:schemeClr val="lt1"/>
                        </a:fillRef>
                        <a:effectRef idx="0">
                          <a:schemeClr val="dk1"/>
                        </a:effectRef>
                        <a:fontRef idx="minor">
                          <a:schemeClr val="dk1"/>
                        </a:fontRef>
                      </wps:style>
                      <wps:txbx>
                        <w:txbxContent>
                          <w:p w14:paraId="7E39705C" w14:textId="6CA1B65F" w:rsidR="006647DA" w:rsidRPr="006647DA" w:rsidRDefault="006647DA" w:rsidP="006647DA">
                            <w:pPr>
                              <w:rPr>
                                <w:b/>
                                <w:bCs/>
                                <w:sz w:val="18"/>
                                <w:szCs w:val="18"/>
                                <w:lang w:val="en-IN"/>
                              </w:rPr>
                            </w:pPr>
                            <w:r w:rsidRPr="006647DA">
                              <w:rPr>
                                <w:b/>
                                <w:bCs/>
                                <w:sz w:val="18"/>
                                <w:szCs w:val="18"/>
                                <w:lang w:val="en-IN"/>
                              </w:rPr>
                              <w:t xml:space="preserve">                              </w:t>
                            </w:r>
                            <w:r>
                              <w:rPr>
                                <w:b/>
                                <w:bCs/>
                                <w:sz w:val="18"/>
                                <w:szCs w:val="18"/>
                                <w:lang w:val="en-IN"/>
                              </w:rPr>
                              <w:t xml:space="preserve">    </w:t>
                            </w:r>
                            <w:r w:rsidRPr="006647DA">
                              <w:rPr>
                                <w:b/>
                                <w:bCs/>
                                <w:sz w:val="18"/>
                                <w:szCs w:val="18"/>
                                <w:lang w:val="en-IN"/>
                              </w:rPr>
                              <w:t xml:space="preserve">  MODEL BUILDING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DD9D9EB" id="_x0000_s1033" style="position:absolute;left:0;text-align:left;margin-left:122.75pt;margin-top:5.85pt;width:264.65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" fillcolor="white [3201]" strokecolor="black [3200]" strokeweight="2pt">
                <v:textbox>
                  <w:txbxContent>
                    <w:p w14:paraId="7E39705C" w14:textId="6CA1B65F" w:rsidR="006647DA" w:rsidRPr="006647DA" w:rsidRDefault="006647DA" w:rsidP="006647DA">
                      <w:pPr>
                        <w:rPr>
                          <w:b/>
                          <w:bCs/>
                          <w:sz w:val="18"/>
                          <w:szCs w:val="18"/>
                          <w:lang w:val="en-IN"/>
                        </w:rPr>
                      </w:pPr>
                      <w:r w:rsidRPr="006647DA">
                        <w:rPr>
                          <w:b/>
                          <w:bCs/>
                          <w:sz w:val="18"/>
                          <w:szCs w:val="18"/>
                          <w:lang w:val="en-IN"/>
                        </w:rPr>
                        <w:t xml:space="preserve">                              </w:t>
                      </w:r>
                      <w:r>
                        <w:rPr>
                          <w:b/>
                          <w:bCs/>
                          <w:sz w:val="18"/>
                          <w:szCs w:val="18"/>
                          <w:lang w:val="en-IN"/>
                        </w:rPr>
                        <w:t xml:space="preserve">    </w:t>
                      </w:r>
                      <w:r w:rsidRPr="006647DA">
                        <w:rPr>
                          <w:b/>
                          <w:bCs/>
                          <w:sz w:val="18"/>
                          <w:szCs w:val="18"/>
                          <w:lang w:val="en-IN"/>
                        </w:rPr>
                        <w:t xml:space="preserve">  MODEL BUILDING </w:t>
                      </w:r>
                    </w:p>
                  </w:txbxContent>
                </v:textbox>
              </v:rect>
            </w:pict>
          </mc:Fallback>
        </mc:AlternateContent>
      </w:r>
    </w:p>
    <w:p w14:paraId="70563714" w14:textId="4E6862E5" w:rsidR="00E3491C" w:rsidRDefault="00E21FBA" w:rsidP="00875268">
      <w:pPr>
        <w:shd w:val="clear" w:color="auto" w:fill="FFFFFF"/>
        <w:ind w:left="-60"/>
        <w:jc w:val="both"/>
        <w:textAlignment w:val="baseline"/>
        <w:rPr>
          <w:b/>
          <w:bCs/>
          <w:sz w:val="24"/>
          <w:szCs w:val="24"/>
        </w:rPr>
      </w:pPr>
      <w:r>
        <w:rPr>
          <w:b/>
          <w:bCs/>
          <w:noProof/>
          <w:sz w:val="24"/>
          <w:szCs w:val="24"/>
          <w:lang w:val="en-IN"/>
        </w:rPr>
        <mc:AlternateContent>
          <mc:Choice Requires="wps">
            <w:drawing>
              <wp:anchor distT="0" distB="0" distL="114300" distR="114300" simplePos="0" relativeHeight="251675648" behindDoc="0" locked="0" layoutInCell="1" allowOverlap="1" wp14:anchorId="036E6DAB" wp14:editId="76629A59">
                <wp:simplePos x="0" y="0"/>
                <wp:positionH relativeFrom="column">
                  <wp:posOffset>2860040</wp:posOffset>
                </wp:positionH>
                <wp:positionV relativeFrom="paragraph">
                  <wp:posOffset>148785</wp:posOffset>
                </wp:positionV>
                <wp:extent cx="1054833" cy="217658"/>
                <wp:effectExtent l="0" t="0" r="12065" b="11430"/>
                <wp:wrapNone/>
                <wp:docPr id="1553849454" name="Rectangle 9"/>
                <wp:cNvGraphicFramePr/>
                <a:graphic xmlns:a="http://schemas.openxmlformats.org/drawingml/2006/main">
                  <a:graphicData uri="http://schemas.microsoft.com/office/word/2010/wordprocessingShape">
                    <wps:wsp>
                      <wps:cNvSpPr/>
                      <wps:spPr>
                        <a:xfrm>
                          <a:off x="0" y="0"/>
                          <a:ext cx="1054833" cy="217658"/>
                        </a:xfrm>
                        <a:prstGeom prst="rect">
                          <a:avLst/>
                        </a:prstGeom>
                      </wps:spPr>
                      <wps:style>
                        <a:lnRef idx="2">
                          <a:schemeClr val="dk1"/>
                        </a:lnRef>
                        <a:fillRef idx="1">
                          <a:schemeClr val="lt1"/>
                        </a:fillRef>
                        <a:effectRef idx="0">
                          <a:schemeClr val="dk1"/>
                        </a:effectRef>
                        <a:fontRef idx="minor">
                          <a:schemeClr val="dk1"/>
                        </a:fontRef>
                      </wps:style>
                      <wps:txbx>
                        <w:txbxContent>
                          <w:p w14:paraId="1ADF655D" w14:textId="54C98429" w:rsidR="006647DA" w:rsidRPr="006647DA" w:rsidRDefault="006647DA" w:rsidP="006647DA">
                            <w:pPr>
                              <w:jc w:val="center"/>
                              <w:rPr>
                                <w:sz w:val="14"/>
                                <w:szCs w:val="14"/>
                                <w:lang w:val="en-IN"/>
                              </w:rPr>
                            </w:pPr>
                            <w:r>
                              <w:rPr>
                                <w:rFonts w:ascii="Arial" w:hAnsi="Arial" w:cs="Arial"/>
                                <w:sz w:val="14"/>
                                <w:szCs w:val="14"/>
                                <w:lang w:val="en-IN"/>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E6DAB" id="_x0000_s1034" style="position:absolute;left:0;text-align:left;margin-left:225.2pt;margin-top:11.7pt;width:83.05pt;height:1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" fillcolor="white [3201]" strokecolor="black [3200]" strokeweight="2pt">
                <v:textbox>
                  <w:txbxContent>
                    <w:p w14:paraId="1ADF655D" w14:textId="54C98429" w:rsidR="006647DA" w:rsidRPr="006647DA" w:rsidRDefault="006647DA" w:rsidP="006647DA">
                      <w:pPr>
                        <w:jc w:val="center"/>
                        <w:rPr>
                          <w:sz w:val="14"/>
                          <w:szCs w:val="14"/>
                          <w:lang w:val="en-IN"/>
                        </w:rPr>
                      </w:pPr>
                      <w:r>
                        <w:rPr>
                          <w:rFonts w:ascii="Arial" w:hAnsi="Arial" w:cs="Arial"/>
                          <w:sz w:val="14"/>
                          <w:szCs w:val="14"/>
                          <w:lang w:val="en-IN"/>
                        </w:rPr>
                        <w:t>SVM</w:t>
                      </w:r>
                    </w:p>
                  </w:txbxContent>
                </v:textbox>
              </v:rect>
            </w:pict>
          </mc:Fallback>
        </mc:AlternateContent>
      </w:r>
      <w:r w:rsidR="006647DA">
        <w:rPr>
          <w:b/>
          <w:bCs/>
          <w:noProof/>
          <w:sz w:val="24"/>
          <w:szCs w:val="24"/>
          <w:lang w:val="en-IN"/>
        </w:rPr>
        <mc:AlternateContent>
          <mc:Choice Requires="wps">
            <w:drawing>
              <wp:anchor distT="0" distB="0" distL="114300" distR="114300" simplePos="0" relativeHeight="251677696" behindDoc="0" locked="0" layoutInCell="1" allowOverlap="1" wp14:anchorId="65CF6DA8" wp14:editId="60A3C267">
                <wp:simplePos x="0" y="0"/>
                <wp:positionH relativeFrom="column">
                  <wp:posOffset>1565910</wp:posOffset>
                </wp:positionH>
                <wp:positionV relativeFrom="paragraph">
                  <wp:posOffset>145609</wp:posOffset>
                </wp:positionV>
                <wp:extent cx="1294228" cy="238809"/>
                <wp:effectExtent l="0" t="0" r="20320" b="27940"/>
                <wp:wrapNone/>
                <wp:docPr id="1308610417" name="Rectangle 9"/>
                <wp:cNvGraphicFramePr/>
                <a:graphic xmlns:a="http://schemas.openxmlformats.org/drawingml/2006/main">
                  <a:graphicData uri="http://schemas.microsoft.com/office/word/2010/wordprocessingShape">
                    <wps:wsp>
                      <wps:cNvSpPr/>
                      <wps:spPr>
                        <a:xfrm>
                          <a:off x="0" y="0"/>
                          <a:ext cx="1294228" cy="238809"/>
                        </a:xfrm>
                        <a:prstGeom prst="rect">
                          <a:avLst/>
                        </a:prstGeom>
                      </wps:spPr>
                      <wps:style>
                        <a:lnRef idx="2">
                          <a:schemeClr val="dk1"/>
                        </a:lnRef>
                        <a:fillRef idx="1">
                          <a:schemeClr val="lt1"/>
                        </a:fillRef>
                        <a:effectRef idx="0">
                          <a:schemeClr val="dk1"/>
                        </a:effectRef>
                        <a:fontRef idx="minor">
                          <a:schemeClr val="dk1"/>
                        </a:fontRef>
                      </wps:style>
                      <wps:txbx>
                        <w:txbxContent>
                          <w:p w14:paraId="7BDDE33A" w14:textId="1FE265DA" w:rsidR="006647DA" w:rsidRPr="006647DA" w:rsidRDefault="006647DA" w:rsidP="006647DA">
                            <w:pPr>
                              <w:jc w:val="center"/>
                              <w:rPr>
                                <w:sz w:val="14"/>
                                <w:szCs w:val="14"/>
                                <w:lang w:val="en-IN"/>
                              </w:rPr>
                            </w:pPr>
                            <w:r>
                              <w:rPr>
                                <w:rFonts w:ascii="Arial" w:hAnsi="Arial" w:cs="Arial"/>
                                <w:sz w:val="14"/>
                                <w:szCs w:val="14"/>
                                <w:lang w:val="en-IN"/>
                              </w:rPr>
                              <w:t>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6DA8" id="_x0000_s1035" style="position:absolute;left:0;text-align:left;margin-left:123.3pt;margin-top:11.45pt;width:101.9pt;height:1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" fillcolor="white [3201]" strokecolor="black [3200]" strokeweight="2pt">
                <v:textbox>
                  <w:txbxContent>
                    <w:p w14:paraId="7BDDE33A" w14:textId="1FE265DA" w:rsidR="006647DA" w:rsidRPr="006647DA" w:rsidRDefault="006647DA" w:rsidP="006647DA">
                      <w:pPr>
                        <w:jc w:val="center"/>
                        <w:rPr>
                          <w:sz w:val="14"/>
                          <w:szCs w:val="14"/>
                          <w:lang w:val="en-IN"/>
                        </w:rPr>
                      </w:pPr>
                      <w:r>
                        <w:rPr>
                          <w:rFonts w:ascii="Arial" w:hAnsi="Arial" w:cs="Arial"/>
                          <w:sz w:val="14"/>
                          <w:szCs w:val="14"/>
                          <w:lang w:val="en-IN"/>
                        </w:rPr>
                        <w:t>LOGISTIC REGRESSION</w:t>
                      </w:r>
                    </w:p>
                  </w:txbxContent>
                </v:textbox>
              </v:rect>
            </w:pict>
          </mc:Fallback>
        </mc:AlternateContent>
      </w:r>
      <w:r w:rsidR="006647DA">
        <w:rPr>
          <w:b/>
          <w:bCs/>
          <w:noProof/>
          <w:sz w:val="24"/>
          <w:szCs w:val="24"/>
          <w:lang w:val="en-IN"/>
        </w:rPr>
        <mc:AlternateContent>
          <mc:Choice Requires="wps">
            <w:drawing>
              <wp:anchor distT="0" distB="0" distL="114300" distR="114300" simplePos="0" relativeHeight="251673600" behindDoc="0" locked="0" layoutInCell="1" allowOverlap="1" wp14:anchorId="0A8B888E" wp14:editId="2D093C2C">
                <wp:simplePos x="0" y="0"/>
                <wp:positionH relativeFrom="column">
                  <wp:posOffset>3907399</wp:posOffset>
                </wp:positionH>
                <wp:positionV relativeFrom="paragraph">
                  <wp:posOffset>152644</wp:posOffset>
                </wp:positionV>
                <wp:extent cx="1013411" cy="232117"/>
                <wp:effectExtent l="0" t="0" r="15875" b="15875"/>
                <wp:wrapNone/>
                <wp:docPr id="1470970433" name="Rectangle 9"/>
                <wp:cNvGraphicFramePr/>
                <a:graphic xmlns:a="http://schemas.openxmlformats.org/drawingml/2006/main">
                  <a:graphicData uri="http://schemas.microsoft.com/office/word/2010/wordprocessingShape">
                    <wps:wsp>
                      <wps:cNvSpPr/>
                      <wps:spPr>
                        <a:xfrm>
                          <a:off x="0" y="0"/>
                          <a:ext cx="1013411" cy="232117"/>
                        </a:xfrm>
                        <a:prstGeom prst="rect">
                          <a:avLst/>
                        </a:prstGeom>
                      </wps:spPr>
                      <wps:style>
                        <a:lnRef idx="2">
                          <a:schemeClr val="dk1"/>
                        </a:lnRef>
                        <a:fillRef idx="1">
                          <a:schemeClr val="lt1"/>
                        </a:fillRef>
                        <a:effectRef idx="0">
                          <a:schemeClr val="dk1"/>
                        </a:effectRef>
                        <a:fontRef idx="minor">
                          <a:schemeClr val="dk1"/>
                        </a:fontRef>
                      </wps:style>
                      <wps:txbx>
                        <w:txbxContent>
                          <w:p w14:paraId="4A888871" w14:textId="5F1AB26A" w:rsidR="006647DA" w:rsidRPr="006647DA" w:rsidRDefault="006647DA" w:rsidP="006647DA">
                            <w:pPr>
                              <w:jc w:val="center"/>
                              <w:rPr>
                                <w:sz w:val="14"/>
                                <w:szCs w:val="14"/>
                                <w:lang w:val="en-IN"/>
                              </w:rPr>
                            </w:pPr>
                            <w:r>
                              <w:rPr>
                                <w:rFonts w:ascii="Arial" w:hAnsi="Arial" w:cs="Arial"/>
                                <w:sz w:val="14"/>
                                <w:szCs w:val="14"/>
                                <w:lang w:val="en-IN"/>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A8B888E" id="_x0000_s1036" style="position:absolute;left:0;text-align:left;margin-left:307.65pt;margin-top:12pt;width:79.8pt;height:1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" fillcolor="white [3201]" strokecolor="black [3200]" strokeweight="2pt">
                <v:textbox>
                  <w:txbxContent>
                    <w:p w14:paraId="4A888871" w14:textId="5F1AB26A" w:rsidR="006647DA" w:rsidRPr="006647DA" w:rsidRDefault="006647DA" w:rsidP="006647DA">
                      <w:pPr>
                        <w:jc w:val="center"/>
                        <w:rPr>
                          <w:sz w:val="14"/>
                          <w:szCs w:val="14"/>
                          <w:lang w:val="en-IN"/>
                        </w:rPr>
                      </w:pPr>
                      <w:r>
                        <w:rPr>
                          <w:rFonts w:ascii="Arial" w:hAnsi="Arial" w:cs="Arial"/>
                          <w:sz w:val="14"/>
                          <w:szCs w:val="14"/>
                          <w:lang w:val="en-IN"/>
                        </w:rPr>
                        <w:t>KNN</w:t>
                      </w:r>
                    </w:p>
                  </w:txbxContent>
                </v:textbox>
              </v:rect>
            </w:pict>
          </mc:Fallback>
        </mc:AlternateContent>
      </w:r>
    </w:p>
    <w:p w14:paraId="2E68D524" w14:textId="391B4301" w:rsidR="00E3491C" w:rsidRDefault="00E3491C" w:rsidP="00875268">
      <w:pPr>
        <w:shd w:val="clear" w:color="auto" w:fill="FFFFFF"/>
        <w:ind w:left="-60"/>
        <w:jc w:val="both"/>
        <w:textAlignment w:val="baseline"/>
        <w:rPr>
          <w:b/>
          <w:bCs/>
          <w:sz w:val="24"/>
          <w:szCs w:val="24"/>
        </w:rPr>
      </w:pPr>
    </w:p>
    <w:p w14:paraId="65C2F57B" w14:textId="7F612F81" w:rsidR="00E3491C" w:rsidRDefault="006647DA" w:rsidP="00875268">
      <w:pPr>
        <w:shd w:val="clear" w:color="auto" w:fill="FFFFFF"/>
        <w:ind w:left="-60"/>
        <w:jc w:val="both"/>
        <w:textAlignment w:val="baseline"/>
        <w:rPr>
          <w:b/>
          <w:bCs/>
          <w:sz w:val="24"/>
          <w:szCs w:val="24"/>
        </w:rPr>
      </w:pPr>
      <w:r>
        <w:rPr>
          <w:noProof/>
          <w:sz w:val="36"/>
          <w:szCs w:val="36"/>
          <w:lang w:val="en-IN"/>
        </w:rPr>
        <mc:AlternateContent>
          <mc:Choice Requires="wps">
            <w:drawing>
              <wp:anchor distT="0" distB="0" distL="114300" distR="114300" simplePos="0" relativeHeight="251681792" behindDoc="0" locked="0" layoutInCell="1" allowOverlap="1" wp14:anchorId="39FB70AD" wp14:editId="609B2267">
                <wp:simplePos x="0" y="0"/>
                <wp:positionH relativeFrom="column">
                  <wp:posOffset>3200400</wp:posOffset>
                </wp:positionH>
                <wp:positionV relativeFrom="paragraph">
                  <wp:posOffset>34241</wp:posOffset>
                </wp:positionV>
                <wp:extent cx="239151" cy="358726"/>
                <wp:effectExtent l="19050" t="0" r="27940" b="41910"/>
                <wp:wrapNone/>
                <wp:docPr id="1719145724" name="Arrow: Down 7"/>
                <wp:cNvGraphicFramePr/>
                <a:graphic xmlns:a="http://schemas.openxmlformats.org/drawingml/2006/main">
                  <a:graphicData uri="http://schemas.microsoft.com/office/word/2010/wordprocessingShape">
                    <wps:wsp>
                      <wps:cNvSpPr/>
                      <wps:spPr>
                        <a:xfrm>
                          <a:off x="0" y="0"/>
                          <a:ext cx="239151" cy="358726"/>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7615E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52pt;margin-top:2.7pt;width:18.85pt;height:2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" adj="14400" fillcolor="white [3201]" strokecolor="black [3200]" strokeweight="2pt"/>
            </w:pict>
          </mc:Fallback>
        </mc:AlternateContent>
      </w:r>
    </w:p>
    <w:p w14:paraId="3EE71463" w14:textId="4FFD39EC" w:rsidR="00E3491C" w:rsidRDefault="00E3491C" w:rsidP="00875268">
      <w:pPr>
        <w:shd w:val="clear" w:color="auto" w:fill="FFFFFF"/>
        <w:ind w:left="-60"/>
        <w:jc w:val="both"/>
        <w:textAlignment w:val="baseline"/>
        <w:rPr>
          <w:b/>
          <w:bCs/>
          <w:sz w:val="24"/>
          <w:szCs w:val="24"/>
        </w:rPr>
      </w:pPr>
    </w:p>
    <w:p w14:paraId="7B529865" w14:textId="5A37714D" w:rsidR="00E3491C" w:rsidRDefault="006647DA" w:rsidP="00875268">
      <w:pPr>
        <w:shd w:val="clear" w:color="auto" w:fill="FFFFFF"/>
        <w:ind w:left="-60"/>
        <w:jc w:val="both"/>
        <w:textAlignment w:val="baseline"/>
        <w:rPr>
          <w:b/>
          <w:bCs/>
          <w:sz w:val="24"/>
          <w:szCs w:val="24"/>
        </w:rPr>
      </w:pPr>
      <w:r>
        <w:rPr>
          <w:b/>
          <w:bCs/>
          <w:noProof/>
          <w:sz w:val="24"/>
          <w:szCs w:val="24"/>
          <w:lang w:val="en-IN"/>
        </w:rPr>
        <mc:AlternateContent>
          <mc:Choice Requires="wps">
            <w:drawing>
              <wp:anchor distT="0" distB="0" distL="114300" distR="114300" simplePos="0" relativeHeight="251679744" behindDoc="0" locked="0" layoutInCell="1" allowOverlap="1" wp14:anchorId="501998C5" wp14:editId="40CFBE60">
                <wp:simplePos x="0" y="0"/>
                <wp:positionH relativeFrom="column">
                  <wp:posOffset>1565910</wp:posOffset>
                </wp:positionH>
                <wp:positionV relativeFrom="paragraph">
                  <wp:posOffset>77617</wp:posOffset>
                </wp:positionV>
                <wp:extent cx="3395589" cy="288387"/>
                <wp:effectExtent l="0" t="0" r="14605" b="16510"/>
                <wp:wrapNone/>
                <wp:docPr id="997438438" name="Rectangle 8"/>
                <wp:cNvGraphicFramePr/>
                <a:graphic xmlns:a="http://schemas.openxmlformats.org/drawingml/2006/main">
                  <a:graphicData uri="http://schemas.microsoft.com/office/word/2010/wordprocessingShape">
                    <wps:wsp>
                      <wps:cNvSpPr/>
                      <wps:spPr>
                        <a:xfrm>
                          <a:off x="0" y="0"/>
                          <a:ext cx="3395589"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827EE2A" w14:textId="756C37BB" w:rsidR="006647DA" w:rsidRPr="006647DA" w:rsidRDefault="006647DA" w:rsidP="006647DA">
                            <w:pPr>
                              <w:rPr>
                                <w:b/>
                                <w:bCs/>
                                <w:sz w:val="18"/>
                                <w:szCs w:val="18"/>
                                <w:lang w:val="en-IN"/>
                              </w:rPr>
                            </w:pPr>
                            <w:r w:rsidRPr="006647DA">
                              <w:rPr>
                                <w:b/>
                                <w:bCs/>
                                <w:sz w:val="18"/>
                                <w:szCs w:val="18"/>
                                <w:lang w:val="en-IN"/>
                              </w:rPr>
                              <w:t xml:space="preserve">                              </w:t>
                            </w:r>
                            <w:r>
                              <w:rPr>
                                <w:b/>
                                <w:bCs/>
                                <w:sz w:val="18"/>
                                <w:szCs w:val="18"/>
                                <w:lang w:val="en-IN"/>
                              </w:rPr>
                              <w:t xml:space="preserve">PERFORMANCE PARAMETERS </w:t>
                            </w:r>
                            <w:r w:rsidRPr="006647DA">
                              <w:rPr>
                                <w:b/>
                                <w:bCs/>
                                <w:sz w:val="18"/>
                                <w:szCs w:val="18"/>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01998C5" id="_x0000_s1037" style="position:absolute;left:0;text-align:left;margin-left:123.3pt;margin-top:6.1pt;width:267.35pt;height:2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" fillcolor="white [3201]" strokecolor="black [3200]" strokeweight="2pt">
                <v:textbox>
                  <w:txbxContent>
                    <w:p w14:paraId="5827EE2A" w14:textId="756C37BB" w:rsidR="006647DA" w:rsidRPr="006647DA" w:rsidRDefault="006647DA" w:rsidP="006647DA">
                      <w:pPr>
                        <w:rPr>
                          <w:b/>
                          <w:bCs/>
                          <w:sz w:val="18"/>
                          <w:szCs w:val="18"/>
                          <w:lang w:val="en-IN"/>
                        </w:rPr>
                      </w:pPr>
                      <w:r w:rsidRPr="006647DA">
                        <w:rPr>
                          <w:b/>
                          <w:bCs/>
                          <w:sz w:val="18"/>
                          <w:szCs w:val="18"/>
                          <w:lang w:val="en-IN"/>
                        </w:rPr>
                        <w:t xml:space="preserve">                              </w:t>
                      </w:r>
                      <w:r>
                        <w:rPr>
                          <w:b/>
                          <w:bCs/>
                          <w:sz w:val="18"/>
                          <w:szCs w:val="18"/>
                          <w:lang w:val="en-IN"/>
                        </w:rPr>
                        <w:t xml:space="preserve">PERFORMANCE PARAMETERS </w:t>
                      </w:r>
                      <w:r w:rsidRPr="006647DA">
                        <w:rPr>
                          <w:b/>
                          <w:bCs/>
                          <w:sz w:val="18"/>
                          <w:szCs w:val="18"/>
                          <w:lang w:val="en-IN"/>
                        </w:rPr>
                        <w:t xml:space="preserve"> </w:t>
                      </w:r>
                    </w:p>
                  </w:txbxContent>
                </v:textbox>
              </v:rect>
            </w:pict>
          </mc:Fallback>
        </mc:AlternateContent>
      </w:r>
    </w:p>
    <w:p w14:paraId="53F87DCE" w14:textId="0D1C548C" w:rsidR="00E3491C" w:rsidRDefault="00E3491C" w:rsidP="00875268">
      <w:pPr>
        <w:shd w:val="clear" w:color="auto" w:fill="FFFFFF"/>
        <w:ind w:left="-60"/>
        <w:jc w:val="both"/>
        <w:textAlignment w:val="baseline"/>
        <w:rPr>
          <w:b/>
          <w:bCs/>
          <w:sz w:val="24"/>
          <w:szCs w:val="24"/>
        </w:rPr>
      </w:pPr>
    </w:p>
    <w:p w14:paraId="1D6553E4" w14:textId="1111173F" w:rsidR="00E3491C" w:rsidRDefault="00D335A8" w:rsidP="00875268">
      <w:pPr>
        <w:shd w:val="clear" w:color="auto" w:fill="FFFFFF"/>
        <w:ind w:left="-60"/>
        <w:jc w:val="both"/>
        <w:textAlignment w:val="baseline"/>
        <w:rPr>
          <w:b/>
          <w:bCs/>
          <w:sz w:val="24"/>
          <w:szCs w:val="24"/>
        </w:rPr>
      </w:pPr>
      <w:r>
        <w:rPr>
          <w:b/>
          <w:bCs/>
          <w:noProof/>
          <w:sz w:val="24"/>
          <w:szCs w:val="24"/>
          <w:lang w:val="en-IN"/>
        </w:rPr>
        <mc:AlternateContent>
          <mc:Choice Requires="wps">
            <w:drawing>
              <wp:anchor distT="0" distB="0" distL="114300" distR="114300" simplePos="0" relativeHeight="251689984" behindDoc="0" locked="0" layoutInCell="1" allowOverlap="1" wp14:anchorId="33DB17C8" wp14:editId="23CB0F3B">
                <wp:simplePos x="0" y="0"/>
                <wp:positionH relativeFrom="column">
                  <wp:posOffset>1558876</wp:posOffset>
                </wp:positionH>
                <wp:positionV relativeFrom="paragraph">
                  <wp:posOffset>15483</wp:posOffset>
                </wp:positionV>
                <wp:extent cx="871855" cy="231775"/>
                <wp:effectExtent l="0" t="0" r="23495" b="15875"/>
                <wp:wrapNone/>
                <wp:docPr id="704914581" name="Rectangle 9"/>
                <wp:cNvGraphicFramePr/>
                <a:graphic xmlns:a="http://schemas.openxmlformats.org/drawingml/2006/main">
                  <a:graphicData uri="http://schemas.microsoft.com/office/word/2010/wordprocessingShape">
                    <wps:wsp>
                      <wps:cNvSpPr/>
                      <wps:spPr>
                        <a:xfrm>
                          <a:off x="0" y="0"/>
                          <a:ext cx="871855" cy="231775"/>
                        </a:xfrm>
                        <a:prstGeom prst="rect">
                          <a:avLst/>
                        </a:prstGeom>
                      </wps:spPr>
                      <wps:style>
                        <a:lnRef idx="2">
                          <a:schemeClr val="dk1"/>
                        </a:lnRef>
                        <a:fillRef idx="1">
                          <a:schemeClr val="lt1"/>
                        </a:fillRef>
                        <a:effectRef idx="0">
                          <a:schemeClr val="dk1"/>
                        </a:effectRef>
                        <a:fontRef idx="minor">
                          <a:schemeClr val="dk1"/>
                        </a:fontRef>
                      </wps:style>
                      <wps:txbx>
                        <w:txbxContent>
                          <w:p w14:paraId="3A88097C" w14:textId="1F53C29E" w:rsidR="006647DA" w:rsidRPr="006647DA" w:rsidRDefault="00D335A8" w:rsidP="00D335A8">
                            <w:pPr>
                              <w:rPr>
                                <w:sz w:val="14"/>
                                <w:szCs w:val="14"/>
                                <w:lang w:val="en-IN"/>
                              </w:rPr>
                            </w:pPr>
                            <w:r>
                              <w:rPr>
                                <w:rFonts w:ascii="Arial" w:hAnsi="Arial" w:cs="Arial"/>
                                <w:sz w:val="14"/>
                                <w:szCs w:val="14"/>
                                <w:lang w:val="en-IN"/>
                              </w:rPr>
                              <w:t xml:space="preserve">   </w:t>
                            </w:r>
                            <w:r w:rsidR="006647DA" w:rsidRPr="006647DA">
                              <w:rPr>
                                <w:rFonts w:ascii="Arial" w:hAnsi="Arial" w:cs="Arial"/>
                                <w:sz w:val="14"/>
                                <w:szCs w:val="14"/>
                                <w:lang w:val="en-IN"/>
                              </w:rPr>
                              <w:t xml:space="preserve"> </w:t>
                            </w:r>
                            <w:r>
                              <w:rPr>
                                <w:sz w:val="14"/>
                                <w:szCs w:val="14"/>
                                <w:lang w:val="en-IN"/>
                              </w:rPr>
                              <w:t>RECALL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3DB17C8" id="_x0000_s1038" style="position:absolute;left:0;text-align:left;margin-left:122.75pt;margin-top:1.2pt;width:68.65pt;height:1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" fillcolor="white [3201]" strokecolor="black [3200]" strokeweight="2pt">
                <v:textbox>
                  <w:txbxContent>
                    <w:p w14:paraId="3A88097C" w14:textId="1F53C29E" w:rsidR="006647DA" w:rsidRPr="006647DA" w:rsidRDefault="00D335A8" w:rsidP="00D335A8">
                      <w:pPr>
                        <w:rPr>
                          <w:sz w:val="14"/>
                          <w:szCs w:val="14"/>
                          <w:lang w:val="en-IN"/>
                        </w:rPr>
                      </w:pPr>
                      <w:r>
                        <w:rPr>
                          <w:rFonts w:ascii="Arial" w:hAnsi="Arial" w:cs="Arial"/>
                          <w:sz w:val="14"/>
                          <w:szCs w:val="14"/>
                          <w:lang w:val="en-IN"/>
                        </w:rPr>
                        <w:t xml:space="preserve">   </w:t>
                      </w:r>
                      <w:r w:rsidR="006647DA" w:rsidRPr="006647DA">
                        <w:rPr>
                          <w:rFonts w:ascii="Arial" w:hAnsi="Arial" w:cs="Arial"/>
                          <w:sz w:val="14"/>
                          <w:szCs w:val="14"/>
                          <w:lang w:val="en-IN"/>
                        </w:rPr>
                        <w:t xml:space="preserve"> </w:t>
                      </w:r>
                      <w:r>
                        <w:rPr>
                          <w:sz w:val="14"/>
                          <w:szCs w:val="14"/>
                          <w:lang w:val="en-IN"/>
                        </w:rPr>
                        <w:t>RECALL</w:t>
                      </w:r>
                    </w:p>
                  </w:txbxContent>
                </v:textbox>
              </v:rect>
            </w:pict>
          </mc:Fallback>
        </mc:AlternateContent>
      </w:r>
      <w:r>
        <w:rPr>
          <w:b/>
          <w:bCs/>
          <w:noProof/>
          <w:sz w:val="24"/>
          <w:szCs w:val="24"/>
          <w:lang w:val="en-IN"/>
        </w:rPr>
        <mc:AlternateContent>
          <mc:Choice Requires="wps">
            <w:drawing>
              <wp:anchor distT="0" distB="0" distL="114300" distR="114300" simplePos="0" relativeHeight="251687936" behindDoc="0" locked="0" layoutInCell="1" allowOverlap="1" wp14:anchorId="7B886FD1" wp14:editId="334263B0">
                <wp:simplePos x="0" y="0"/>
                <wp:positionH relativeFrom="column">
                  <wp:posOffset>2431073</wp:posOffset>
                </wp:positionH>
                <wp:positionV relativeFrom="paragraph">
                  <wp:posOffset>15484</wp:posOffset>
                </wp:positionV>
                <wp:extent cx="906780" cy="231824"/>
                <wp:effectExtent l="0" t="0" r="26670" b="15875"/>
                <wp:wrapNone/>
                <wp:docPr id="723871790" name="Rectangle 9"/>
                <wp:cNvGraphicFramePr/>
                <a:graphic xmlns:a="http://schemas.openxmlformats.org/drawingml/2006/main">
                  <a:graphicData uri="http://schemas.microsoft.com/office/word/2010/wordprocessingShape">
                    <wps:wsp>
                      <wps:cNvSpPr/>
                      <wps:spPr>
                        <a:xfrm>
                          <a:off x="0" y="0"/>
                          <a:ext cx="906780" cy="231824"/>
                        </a:xfrm>
                        <a:prstGeom prst="rect">
                          <a:avLst/>
                        </a:prstGeom>
                      </wps:spPr>
                      <wps:style>
                        <a:lnRef idx="2">
                          <a:schemeClr val="dk1"/>
                        </a:lnRef>
                        <a:fillRef idx="1">
                          <a:schemeClr val="lt1"/>
                        </a:fillRef>
                        <a:effectRef idx="0">
                          <a:schemeClr val="dk1"/>
                        </a:effectRef>
                        <a:fontRef idx="minor">
                          <a:schemeClr val="dk1"/>
                        </a:fontRef>
                      </wps:style>
                      <wps:txbx>
                        <w:txbxContent>
                          <w:p w14:paraId="4B5EF51A" w14:textId="1CBF4196" w:rsidR="006647DA" w:rsidRPr="006647DA" w:rsidRDefault="00D335A8" w:rsidP="00D335A8">
                            <w:pPr>
                              <w:rPr>
                                <w:sz w:val="14"/>
                                <w:szCs w:val="14"/>
                                <w:lang w:val="en-IN"/>
                              </w:rPr>
                            </w:pPr>
                            <w:r>
                              <w:rPr>
                                <w:sz w:val="14"/>
                                <w:szCs w:val="14"/>
                                <w:lang w:val="en-IN"/>
                              </w:rPr>
                              <w:t xml:space="preserve">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B886FD1" id="_x0000_s1039" style="position:absolute;left:0;text-align:left;margin-left:191.4pt;margin-top:1.2pt;width:71.4pt;height:1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" fillcolor="white [3201]" strokecolor="black [3200]" strokeweight="2pt">
                <v:textbox>
                  <w:txbxContent>
                    <w:p w14:paraId="4B5EF51A" w14:textId="1CBF4196" w:rsidR="006647DA" w:rsidRPr="006647DA" w:rsidRDefault="00D335A8" w:rsidP="00D335A8">
                      <w:pPr>
                        <w:rPr>
                          <w:sz w:val="14"/>
                          <w:szCs w:val="14"/>
                          <w:lang w:val="en-IN"/>
                        </w:rPr>
                      </w:pPr>
                      <w:r>
                        <w:rPr>
                          <w:sz w:val="14"/>
                          <w:szCs w:val="14"/>
                          <w:lang w:val="en-IN"/>
                        </w:rPr>
                        <w:t xml:space="preserve">    ACCURACY</w:t>
                      </w:r>
                    </w:p>
                  </w:txbxContent>
                </v:textbox>
              </v:rect>
            </w:pict>
          </mc:Fallback>
        </mc:AlternateContent>
      </w:r>
      <w:r>
        <w:rPr>
          <w:b/>
          <w:bCs/>
          <w:noProof/>
          <w:sz w:val="24"/>
          <w:szCs w:val="24"/>
          <w:lang w:val="en-IN"/>
        </w:rPr>
        <mc:AlternateContent>
          <mc:Choice Requires="wps">
            <w:drawing>
              <wp:anchor distT="0" distB="0" distL="114300" distR="114300" simplePos="0" relativeHeight="251685888" behindDoc="0" locked="0" layoutInCell="1" allowOverlap="1" wp14:anchorId="55FE8257" wp14:editId="4BB12535">
                <wp:simplePos x="0" y="0"/>
                <wp:positionH relativeFrom="column">
                  <wp:posOffset>3338439</wp:posOffset>
                </wp:positionH>
                <wp:positionV relativeFrom="paragraph">
                  <wp:posOffset>22518</wp:posOffset>
                </wp:positionV>
                <wp:extent cx="843915" cy="224790"/>
                <wp:effectExtent l="0" t="0" r="13335" b="22860"/>
                <wp:wrapNone/>
                <wp:docPr id="563278524" name="Rectangle 9"/>
                <wp:cNvGraphicFramePr/>
                <a:graphic xmlns:a="http://schemas.openxmlformats.org/drawingml/2006/main">
                  <a:graphicData uri="http://schemas.microsoft.com/office/word/2010/wordprocessingShape">
                    <wps:wsp>
                      <wps:cNvSpPr/>
                      <wps:spPr>
                        <a:xfrm>
                          <a:off x="0" y="0"/>
                          <a:ext cx="843915" cy="224790"/>
                        </a:xfrm>
                        <a:prstGeom prst="rect">
                          <a:avLst/>
                        </a:prstGeom>
                      </wps:spPr>
                      <wps:style>
                        <a:lnRef idx="2">
                          <a:schemeClr val="dk1"/>
                        </a:lnRef>
                        <a:fillRef idx="1">
                          <a:schemeClr val="lt1"/>
                        </a:fillRef>
                        <a:effectRef idx="0">
                          <a:schemeClr val="dk1"/>
                        </a:effectRef>
                        <a:fontRef idx="minor">
                          <a:schemeClr val="dk1"/>
                        </a:fontRef>
                      </wps:style>
                      <wps:txbx>
                        <w:txbxContent>
                          <w:p w14:paraId="14774769" w14:textId="2BB11E33" w:rsidR="006647DA" w:rsidRPr="00D335A8" w:rsidRDefault="00D335A8" w:rsidP="006647DA">
                            <w:pPr>
                              <w:jc w:val="center"/>
                              <w:rPr>
                                <w:sz w:val="12"/>
                                <w:szCs w:val="12"/>
                                <w:lang w:val="en-IN"/>
                              </w:rPr>
                            </w:pPr>
                            <w:r w:rsidRPr="00D335A8">
                              <w:rPr>
                                <w:rFonts w:ascii="Arial" w:hAnsi="Arial" w:cs="Arial"/>
                                <w:sz w:val="12"/>
                                <w:szCs w:val="12"/>
                                <w:lang w:val="en-IN"/>
                              </w:rPr>
                              <w:t>F1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5FE8257" id="_x0000_s1040" style="position:absolute;left:0;text-align:left;margin-left:262.85pt;margin-top:1.75pt;width:66.45pt;height:17.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" fillcolor="white [3201]" strokecolor="black [3200]" strokeweight="2pt">
                <v:textbox>
                  <w:txbxContent>
                    <w:p w14:paraId="14774769" w14:textId="2BB11E33" w:rsidR="006647DA" w:rsidRPr="00D335A8" w:rsidRDefault="00D335A8" w:rsidP="006647DA">
                      <w:pPr>
                        <w:jc w:val="center"/>
                        <w:rPr>
                          <w:sz w:val="12"/>
                          <w:szCs w:val="12"/>
                          <w:lang w:val="en-IN"/>
                        </w:rPr>
                      </w:pPr>
                      <w:r w:rsidRPr="00D335A8">
                        <w:rPr>
                          <w:rFonts w:ascii="Arial" w:hAnsi="Arial" w:cs="Arial"/>
                          <w:sz w:val="12"/>
                          <w:szCs w:val="12"/>
                          <w:lang w:val="en-IN"/>
                        </w:rPr>
                        <w:t>F1 SCORE</w:t>
                      </w:r>
                    </w:p>
                  </w:txbxContent>
                </v:textbox>
              </v:rect>
            </w:pict>
          </mc:Fallback>
        </mc:AlternateContent>
      </w:r>
      <w:r>
        <w:rPr>
          <w:b/>
          <w:bCs/>
          <w:noProof/>
          <w:sz w:val="24"/>
          <w:szCs w:val="24"/>
          <w:lang w:val="en-IN"/>
        </w:rPr>
        <mc:AlternateContent>
          <mc:Choice Requires="wps">
            <w:drawing>
              <wp:anchor distT="0" distB="0" distL="114300" distR="114300" simplePos="0" relativeHeight="251683840" behindDoc="0" locked="0" layoutInCell="1" allowOverlap="1" wp14:anchorId="3C9985A0" wp14:editId="1D39F91C">
                <wp:simplePos x="0" y="0"/>
                <wp:positionH relativeFrom="column">
                  <wp:posOffset>4182501</wp:posOffset>
                </wp:positionH>
                <wp:positionV relativeFrom="paragraph">
                  <wp:posOffset>22518</wp:posOffset>
                </wp:positionV>
                <wp:extent cx="778754" cy="225083"/>
                <wp:effectExtent l="0" t="0" r="21590" b="22860"/>
                <wp:wrapNone/>
                <wp:docPr id="1191329048" name="Rectangle 9"/>
                <wp:cNvGraphicFramePr/>
                <a:graphic xmlns:a="http://schemas.openxmlformats.org/drawingml/2006/main">
                  <a:graphicData uri="http://schemas.microsoft.com/office/word/2010/wordprocessingShape">
                    <wps:wsp>
                      <wps:cNvSpPr/>
                      <wps:spPr>
                        <a:xfrm>
                          <a:off x="0" y="0"/>
                          <a:ext cx="778754" cy="225083"/>
                        </a:xfrm>
                        <a:prstGeom prst="rect">
                          <a:avLst/>
                        </a:prstGeom>
                      </wps:spPr>
                      <wps:style>
                        <a:lnRef idx="2">
                          <a:schemeClr val="dk1"/>
                        </a:lnRef>
                        <a:fillRef idx="1">
                          <a:schemeClr val="lt1"/>
                        </a:fillRef>
                        <a:effectRef idx="0">
                          <a:schemeClr val="dk1"/>
                        </a:effectRef>
                        <a:fontRef idx="minor">
                          <a:schemeClr val="dk1"/>
                        </a:fontRef>
                      </wps:style>
                      <wps:txbx>
                        <w:txbxContent>
                          <w:p w14:paraId="455977F7" w14:textId="6CE123E2" w:rsidR="006647DA" w:rsidRPr="006647DA" w:rsidRDefault="00D335A8" w:rsidP="006647DA">
                            <w:pPr>
                              <w:jc w:val="center"/>
                              <w:rPr>
                                <w:sz w:val="14"/>
                                <w:szCs w:val="14"/>
                                <w:lang w:val="en-IN"/>
                              </w:rPr>
                            </w:pPr>
                            <w:r>
                              <w:rPr>
                                <w:rFonts w:ascii="Arial" w:hAnsi="Arial" w:cs="Arial"/>
                                <w:sz w:val="14"/>
                                <w:szCs w:val="14"/>
                                <w:lang w:val="en-IN"/>
                              </w:rPr>
                              <w:t xml:space="preserve">PRECISION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C9985A0" id="_x0000_s1041" style="position:absolute;left:0;text-align:left;margin-left:329.35pt;margin-top:1.75pt;width:61.3pt;height:1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" fillcolor="white [3201]" strokecolor="black [3200]" strokeweight="2pt">
                <v:textbox>
                  <w:txbxContent>
                    <w:p w14:paraId="455977F7" w14:textId="6CE123E2" w:rsidR="006647DA" w:rsidRPr="006647DA" w:rsidRDefault="00D335A8" w:rsidP="006647DA">
                      <w:pPr>
                        <w:jc w:val="center"/>
                        <w:rPr>
                          <w:sz w:val="14"/>
                          <w:szCs w:val="14"/>
                          <w:lang w:val="en-IN"/>
                        </w:rPr>
                      </w:pPr>
                      <w:r>
                        <w:rPr>
                          <w:rFonts w:ascii="Arial" w:hAnsi="Arial" w:cs="Arial"/>
                          <w:sz w:val="14"/>
                          <w:szCs w:val="14"/>
                          <w:lang w:val="en-IN"/>
                        </w:rPr>
                        <w:t xml:space="preserve">PRECISION </w:t>
                      </w:r>
                    </w:p>
                  </w:txbxContent>
                </v:textbox>
              </v:rect>
            </w:pict>
          </mc:Fallback>
        </mc:AlternateContent>
      </w:r>
    </w:p>
    <w:p w14:paraId="43A867D0" w14:textId="71A3D373" w:rsidR="00E3491C" w:rsidRDefault="00D335A8" w:rsidP="00875268">
      <w:pPr>
        <w:shd w:val="clear" w:color="auto" w:fill="FFFFFF"/>
        <w:ind w:left="-60"/>
        <w:jc w:val="both"/>
        <w:textAlignment w:val="baseline"/>
        <w:rPr>
          <w:b/>
          <w:bCs/>
          <w:sz w:val="24"/>
          <w:szCs w:val="24"/>
        </w:rPr>
      </w:pPr>
      <w:r>
        <w:rPr>
          <w:noProof/>
          <w:sz w:val="36"/>
          <w:szCs w:val="36"/>
          <w:lang w:val="en-IN"/>
        </w:rPr>
        <mc:AlternateContent>
          <mc:Choice Requires="wps">
            <w:drawing>
              <wp:anchor distT="0" distB="0" distL="114300" distR="114300" simplePos="0" relativeHeight="251692032" behindDoc="0" locked="0" layoutInCell="1" allowOverlap="1" wp14:anchorId="405D5F87" wp14:editId="55CAC5AD">
                <wp:simplePos x="0" y="0"/>
                <wp:positionH relativeFrom="column">
                  <wp:posOffset>3200400</wp:posOffset>
                </wp:positionH>
                <wp:positionV relativeFrom="paragraph">
                  <wp:posOffset>75272</wp:posOffset>
                </wp:positionV>
                <wp:extent cx="239151" cy="358726"/>
                <wp:effectExtent l="19050" t="0" r="27940" b="41910"/>
                <wp:wrapNone/>
                <wp:docPr id="782574756" name="Arrow: Down 7"/>
                <wp:cNvGraphicFramePr/>
                <a:graphic xmlns:a="http://schemas.openxmlformats.org/drawingml/2006/main">
                  <a:graphicData uri="http://schemas.microsoft.com/office/word/2010/wordprocessingShape">
                    <wps:wsp>
                      <wps:cNvSpPr/>
                      <wps:spPr>
                        <a:xfrm>
                          <a:off x="0" y="0"/>
                          <a:ext cx="239151" cy="358726"/>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63C6651" id="Arrow: Down 7" o:spid="_x0000_s1026" type="#_x0000_t67" style="position:absolute;margin-left:252pt;margin-top:5.95pt;width:18.85pt;height:28.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" adj="14400" fillcolor="white [3201]" strokecolor="black [3200]" strokeweight="2pt"/>
            </w:pict>
          </mc:Fallback>
        </mc:AlternateContent>
      </w:r>
    </w:p>
    <w:p w14:paraId="4FBCE9D9" w14:textId="7A3B0F47" w:rsidR="00E3491C" w:rsidRDefault="00E3491C" w:rsidP="00875268">
      <w:pPr>
        <w:shd w:val="clear" w:color="auto" w:fill="FFFFFF"/>
        <w:ind w:left="-60"/>
        <w:jc w:val="both"/>
        <w:textAlignment w:val="baseline"/>
        <w:rPr>
          <w:b/>
          <w:bCs/>
          <w:sz w:val="24"/>
          <w:szCs w:val="24"/>
        </w:rPr>
      </w:pPr>
    </w:p>
    <w:p w14:paraId="20C570F8" w14:textId="6E5203C3" w:rsidR="00E3491C" w:rsidRDefault="00D335A8" w:rsidP="00875268">
      <w:pPr>
        <w:shd w:val="clear" w:color="auto" w:fill="FFFFFF"/>
        <w:ind w:left="-60"/>
        <w:jc w:val="both"/>
        <w:textAlignment w:val="baseline"/>
        <w:rPr>
          <w:b/>
          <w:bCs/>
          <w:sz w:val="24"/>
          <w:szCs w:val="24"/>
        </w:rPr>
      </w:pPr>
      <w:r>
        <w:rPr>
          <w:b/>
          <w:bCs/>
          <w:noProof/>
          <w:sz w:val="24"/>
          <w:szCs w:val="24"/>
          <w:lang w:val="en-IN"/>
        </w:rPr>
        <mc:AlternateContent>
          <mc:Choice Requires="wps">
            <w:drawing>
              <wp:anchor distT="0" distB="0" distL="114300" distR="114300" simplePos="0" relativeHeight="251694080" behindDoc="0" locked="0" layoutInCell="1" allowOverlap="1" wp14:anchorId="269DDD98" wp14:editId="2ED13DD3">
                <wp:simplePos x="0" y="0"/>
                <wp:positionH relativeFrom="column">
                  <wp:posOffset>1565910</wp:posOffset>
                </wp:positionH>
                <wp:positionV relativeFrom="paragraph">
                  <wp:posOffset>115717</wp:posOffset>
                </wp:positionV>
                <wp:extent cx="3460652" cy="232116"/>
                <wp:effectExtent l="0" t="0" r="26035" b="15875"/>
                <wp:wrapNone/>
                <wp:docPr id="1229676493" name="Rectangle 8"/>
                <wp:cNvGraphicFramePr/>
                <a:graphic xmlns:a="http://schemas.openxmlformats.org/drawingml/2006/main">
                  <a:graphicData uri="http://schemas.microsoft.com/office/word/2010/wordprocessingShape">
                    <wps:wsp>
                      <wps:cNvSpPr/>
                      <wps:spPr>
                        <a:xfrm>
                          <a:off x="0" y="0"/>
                          <a:ext cx="3460652" cy="232116"/>
                        </a:xfrm>
                        <a:prstGeom prst="rect">
                          <a:avLst/>
                        </a:prstGeom>
                      </wps:spPr>
                      <wps:style>
                        <a:lnRef idx="2">
                          <a:schemeClr val="dk1"/>
                        </a:lnRef>
                        <a:fillRef idx="1">
                          <a:schemeClr val="lt1"/>
                        </a:fillRef>
                        <a:effectRef idx="0">
                          <a:schemeClr val="dk1"/>
                        </a:effectRef>
                        <a:fontRef idx="minor">
                          <a:schemeClr val="dk1"/>
                        </a:fontRef>
                      </wps:style>
                      <wps:txbx>
                        <w:txbxContent>
                          <w:p w14:paraId="0EBA14E5" w14:textId="78B3BF3C" w:rsidR="00D335A8" w:rsidRPr="006647DA" w:rsidRDefault="00D335A8" w:rsidP="00D335A8">
                            <w:pPr>
                              <w:rPr>
                                <w:b/>
                                <w:bCs/>
                                <w:sz w:val="18"/>
                                <w:szCs w:val="18"/>
                                <w:lang w:val="en-IN"/>
                              </w:rPr>
                            </w:pPr>
                            <w:r w:rsidRPr="006647DA">
                              <w:rPr>
                                <w:b/>
                                <w:bCs/>
                                <w:sz w:val="18"/>
                                <w:szCs w:val="18"/>
                                <w:lang w:val="en-IN"/>
                              </w:rPr>
                              <w:t xml:space="preserve">       </w:t>
                            </w:r>
                            <w:r>
                              <w:rPr>
                                <w:b/>
                                <w:bCs/>
                                <w:sz w:val="18"/>
                                <w:szCs w:val="18"/>
                                <w:lang w:val="en-IN"/>
                              </w:rPr>
                              <w:t xml:space="preserve">                             </w:t>
                            </w:r>
                            <w:r w:rsidRPr="006647DA">
                              <w:rPr>
                                <w:b/>
                                <w:bCs/>
                                <w:sz w:val="18"/>
                                <w:szCs w:val="18"/>
                                <w:lang w:val="en-IN"/>
                              </w:rPr>
                              <w:t xml:space="preserve">     </w:t>
                            </w:r>
                            <w:r>
                              <w:rPr>
                                <w:b/>
                                <w:bCs/>
                                <w:sz w:val="18"/>
                                <w:szCs w:val="18"/>
                                <w:lang w:val="en-IN"/>
                              </w:rPr>
                              <w:t>RESULT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69DDD98" id="_x0000_s1042" style="position:absolute;left:0;text-align:left;margin-left:123.3pt;margin-top:9.1pt;width:272.5pt;height:1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" fillcolor="white [3201]" strokecolor="black [3200]" strokeweight="2pt">
                <v:textbox>
                  <w:txbxContent>
                    <w:p w14:paraId="0EBA14E5" w14:textId="78B3BF3C" w:rsidR="00D335A8" w:rsidRPr="006647DA" w:rsidRDefault="00D335A8" w:rsidP="00D335A8">
                      <w:pPr>
                        <w:rPr>
                          <w:b/>
                          <w:bCs/>
                          <w:sz w:val="18"/>
                          <w:szCs w:val="18"/>
                          <w:lang w:val="en-IN"/>
                        </w:rPr>
                      </w:pPr>
                      <w:r w:rsidRPr="006647DA">
                        <w:rPr>
                          <w:b/>
                          <w:bCs/>
                          <w:sz w:val="18"/>
                          <w:szCs w:val="18"/>
                          <w:lang w:val="en-IN"/>
                        </w:rPr>
                        <w:t xml:space="preserve">       </w:t>
                      </w:r>
                      <w:r>
                        <w:rPr>
                          <w:b/>
                          <w:bCs/>
                          <w:sz w:val="18"/>
                          <w:szCs w:val="18"/>
                          <w:lang w:val="en-IN"/>
                        </w:rPr>
                        <w:t xml:space="preserve">                             </w:t>
                      </w:r>
                      <w:r w:rsidRPr="006647DA">
                        <w:rPr>
                          <w:b/>
                          <w:bCs/>
                          <w:sz w:val="18"/>
                          <w:szCs w:val="18"/>
                          <w:lang w:val="en-IN"/>
                        </w:rPr>
                        <w:t xml:space="preserve">     </w:t>
                      </w:r>
                      <w:r>
                        <w:rPr>
                          <w:b/>
                          <w:bCs/>
                          <w:sz w:val="18"/>
                          <w:szCs w:val="18"/>
                          <w:lang w:val="en-IN"/>
                        </w:rPr>
                        <w:t>RESULT ANALYSIS</w:t>
                      </w:r>
                    </w:p>
                  </w:txbxContent>
                </v:textbox>
              </v:rect>
            </w:pict>
          </mc:Fallback>
        </mc:AlternateContent>
      </w:r>
    </w:p>
    <w:p w14:paraId="74974B1E" w14:textId="1CFAF515" w:rsidR="00E3491C" w:rsidRDefault="00E3491C" w:rsidP="00875268">
      <w:pPr>
        <w:shd w:val="clear" w:color="auto" w:fill="FFFFFF"/>
        <w:ind w:left="-60"/>
        <w:jc w:val="both"/>
        <w:textAlignment w:val="baseline"/>
        <w:rPr>
          <w:b/>
          <w:bCs/>
          <w:sz w:val="24"/>
          <w:szCs w:val="24"/>
        </w:rPr>
      </w:pPr>
    </w:p>
    <w:p w14:paraId="6298ED0F" w14:textId="73F87D55" w:rsidR="00300DED" w:rsidRDefault="00300DED" w:rsidP="00875268">
      <w:pPr>
        <w:shd w:val="clear" w:color="auto" w:fill="FFFFFF"/>
        <w:ind w:left="-60"/>
        <w:jc w:val="both"/>
        <w:textAlignment w:val="baseline"/>
        <w:rPr>
          <w:b/>
          <w:bCs/>
          <w:sz w:val="24"/>
          <w:szCs w:val="24"/>
        </w:rPr>
      </w:pPr>
    </w:p>
    <w:p w14:paraId="1EED1500" w14:textId="77777777" w:rsidR="00300DED" w:rsidRDefault="00300DED" w:rsidP="00875268">
      <w:pPr>
        <w:shd w:val="clear" w:color="auto" w:fill="FFFFFF"/>
        <w:ind w:left="-60"/>
        <w:jc w:val="both"/>
        <w:textAlignment w:val="baseline"/>
        <w:rPr>
          <w:b/>
          <w:bCs/>
          <w:sz w:val="24"/>
          <w:szCs w:val="24"/>
        </w:rPr>
      </w:pPr>
    </w:p>
    <w:p w14:paraId="55996169" w14:textId="783AD96D" w:rsidR="00300DED" w:rsidRDefault="00300DED" w:rsidP="00875268">
      <w:pPr>
        <w:shd w:val="clear" w:color="auto" w:fill="FFFFFF"/>
        <w:ind w:left="-60"/>
        <w:jc w:val="both"/>
        <w:textAlignment w:val="baseline"/>
        <w:rPr>
          <w:b/>
          <w:bCs/>
          <w:sz w:val="24"/>
          <w:szCs w:val="24"/>
        </w:rPr>
      </w:pPr>
    </w:p>
    <w:p w14:paraId="04B4141A" w14:textId="0B73D355" w:rsidR="00300DED" w:rsidRDefault="00300DED" w:rsidP="00875268">
      <w:pPr>
        <w:shd w:val="clear" w:color="auto" w:fill="FFFFFF"/>
        <w:ind w:left="-60"/>
        <w:jc w:val="both"/>
        <w:textAlignment w:val="baseline"/>
        <w:rPr>
          <w:b/>
          <w:bCs/>
          <w:sz w:val="24"/>
          <w:szCs w:val="24"/>
        </w:rPr>
      </w:pPr>
    </w:p>
    <w:p w14:paraId="757F2BF5" w14:textId="2AC64C2B" w:rsidR="00300DED" w:rsidRDefault="00300DED" w:rsidP="00875268">
      <w:pPr>
        <w:shd w:val="clear" w:color="auto" w:fill="FFFFFF"/>
        <w:ind w:left="-60"/>
        <w:jc w:val="both"/>
        <w:textAlignment w:val="baseline"/>
        <w:rPr>
          <w:b/>
          <w:bCs/>
          <w:sz w:val="24"/>
          <w:szCs w:val="24"/>
        </w:rPr>
      </w:pPr>
    </w:p>
    <w:p w14:paraId="1464D255" w14:textId="7AE5D001" w:rsidR="00300DED" w:rsidRDefault="00300DED" w:rsidP="00875268">
      <w:pPr>
        <w:shd w:val="clear" w:color="auto" w:fill="FFFFFF"/>
        <w:ind w:left="-60"/>
        <w:jc w:val="both"/>
        <w:textAlignment w:val="baseline"/>
        <w:rPr>
          <w:b/>
          <w:bCs/>
          <w:sz w:val="24"/>
          <w:szCs w:val="24"/>
        </w:rPr>
      </w:pPr>
    </w:p>
    <w:p w14:paraId="5D69C15B" w14:textId="3D2B97CD" w:rsidR="00300DED" w:rsidRDefault="00300DED" w:rsidP="00875268">
      <w:pPr>
        <w:shd w:val="clear" w:color="auto" w:fill="FFFFFF"/>
        <w:ind w:left="-60"/>
        <w:jc w:val="both"/>
        <w:textAlignment w:val="baseline"/>
        <w:rPr>
          <w:b/>
          <w:bCs/>
          <w:sz w:val="24"/>
          <w:szCs w:val="24"/>
        </w:rPr>
      </w:pPr>
    </w:p>
    <w:p w14:paraId="4C6B61D9" w14:textId="4E959B85" w:rsidR="00300DED" w:rsidRDefault="00300DED" w:rsidP="00875268">
      <w:pPr>
        <w:shd w:val="clear" w:color="auto" w:fill="FFFFFF"/>
        <w:ind w:left="-60"/>
        <w:jc w:val="both"/>
        <w:textAlignment w:val="baseline"/>
        <w:rPr>
          <w:b/>
          <w:bCs/>
          <w:sz w:val="24"/>
          <w:szCs w:val="24"/>
        </w:rPr>
      </w:pPr>
    </w:p>
    <w:p w14:paraId="18E3058F" w14:textId="134E1368" w:rsidR="00300DED" w:rsidRDefault="00300DED" w:rsidP="00EC2614">
      <w:pPr>
        <w:shd w:val="clear" w:color="auto" w:fill="FFFFFF"/>
        <w:jc w:val="both"/>
        <w:textAlignment w:val="baseline"/>
        <w:rPr>
          <w:b/>
          <w:bCs/>
          <w:sz w:val="24"/>
          <w:szCs w:val="24"/>
        </w:rPr>
      </w:pPr>
    </w:p>
    <w:p w14:paraId="4BCF3DAF" w14:textId="4F1C8529" w:rsidR="00D335A8" w:rsidRDefault="00D335A8" w:rsidP="00E21FBA">
      <w:pPr>
        <w:shd w:val="clear" w:color="auto" w:fill="FFFFFF"/>
        <w:jc w:val="both"/>
        <w:textAlignment w:val="baseline"/>
        <w:rPr>
          <w:b/>
          <w:bCs/>
          <w:sz w:val="24"/>
          <w:szCs w:val="24"/>
        </w:rPr>
      </w:pPr>
    </w:p>
    <w:p w14:paraId="10814CC8" w14:textId="7F99246C" w:rsidR="008D48A7" w:rsidRDefault="00875268" w:rsidP="00875268">
      <w:pPr>
        <w:shd w:val="clear" w:color="auto" w:fill="FFFFFF"/>
        <w:ind w:left="-60"/>
        <w:jc w:val="both"/>
        <w:textAlignment w:val="baseline"/>
        <w:rPr>
          <w:bCs/>
          <w:sz w:val="24"/>
          <w:szCs w:val="24"/>
        </w:rPr>
      </w:pPr>
      <w:r w:rsidRPr="00ED7EC5">
        <w:rPr>
          <w:b/>
          <w:bCs/>
          <w:sz w:val="24"/>
          <w:szCs w:val="24"/>
        </w:rPr>
        <w:t>Result-</w:t>
      </w:r>
      <w:r w:rsidR="00EC2614">
        <w:rPr>
          <w:b/>
          <w:bCs/>
          <w:sz w:val="24"/>
          <w:szCs w:val="24"/>
        </w:rPr>
        <w:t xml:space="preserve"> </w:t>
      </w:r>
      <w:r w:rsidR="00EC2614">
        <w:rPr>
          <w:bCs/>
          <w:sz w:val="24"/>
          <w:szCs w:val="24"/>
        </w:rPr>
        <w:t>We studied different hyper parameters which are most important while comparing different algorithms to evaluate which has the best performance, so here are the results as follows</w:t>
      </w:r>
    </w:p>
    <w:p w14:paraId="6CAA8D50" w14:textId="65FC18BE" w:rsidR="00EC2614" w:rsidRDefault="00EC2614" w:rsidP="00EC2614">
      <w:pPr>
        <w:shd w:val="clear" w:color="auto" w:fill="FFFFFF"/>
        <w:jc w:val="both"/>
        <w:textAlignment w:val="baseline"/>
        <w:rPr>
          <w:b/>
          <w:bCs/>
          <w:sz w:val="24"/>
          <w:szCs w:val="24"/>
        </w:rPr>
      </w:pPr>
    </w:p>
    <w:tbl>
      <w:tblPr>
        <w:tblStyle w:val="TableGrid"/>
        <w:tblW w:w="0" w:type="auto"/>
        <w:tblInd w:w="-60" w:type="dxa"/>
        <w:tblLook w:val="04A0" w:firstRow="1" w:lastRow="0" w:firstColumn="1" w:lastColumn="0" w:noHBand="0" w:noVBand="1"/>
      </w:tblPr>
      <w:tblGrid>
        <w:gridCol w:w="2407"/>
        <w:gridCol w:w="2407"/>
        <w:gridCol w:w="2407"/>
        <w:gridCol w:w="2408"/>
      </w:tblGrid>
      <w:tr w:rsidR="008D48A7" w14:paraId="45B30B3C" w14:textId="77777777" w:rsidTr="008D48A7">
        <w:tc>
          <w:tcPr>
            <w:tcW w:w="2407" w:type="dxa"/>
          </w:tcPr>
          <w:p w14:paraId="5311A674" w14:textId="77777777" w:rsidR="008D48A7" w:rsidRDefault="008D48A7" w:rsidP="002766AE">
            <w:pPr>
              <w:jc w:val="center"/>
              <w:textAlignment w:val="baseline"/>
              <w:rPr>
                <w:b/>
                <w:bCs/>
                <w:sz w:val="24"/>
                <w:szCs w:val="24"/>
              </w:rPr>
            </w:pPr>
          </w:p>
        </w:tc>
        <w:tc>
          <w:tcPr>
            <w:tcW w:w="2407" w:type="dxa"/>
          </w:tcPr>
          <w:p w14:paraId="672B9DD5" w14:textId="1FCABBE7" w:rsidR="008D48A7" w:rsidRDefault="008D48A7" w:rsidP="002766AE">
            <w:pPr>
              <w:jc w:val="center"/>
              <w:textAlignment w:val="baseline"/>
              <w:rPr>
                <w:b/>
                <w:bCs/>
                <w:sz w:val="24"/>
                <w:szCs w:val="24"/>
              </w:rPr>
            </w:pPr>
            <w:r>
              <w:rPr>
                <w:b/>
                <w:bCs/>
                <w:sz w:val="24"/>
                <w:szCs w:val="24"/>
              </w:rPr>
              <w:t>KNN</w:t>
            </w:r>
          </w:p>
        </w:tc>
        <w:tc>
          <w:tcPr>
            <w:tcW w:w="2407" w:type="dxa"/>
          </w:tcPr>
          <w:p w14:paraId="0F52F196" w14:textId="11A49CD7" w:rsidR="008D48A7" w:rsidRDefault="008D48A7" w:rsidP="002766AE">
            <w:pPr>
              <w:jc w:val="center"/>
              <w:textAlignment w:val="baseline"/>
              <w:rPr>
                <w:b/>
                <w:bCs/>
                <w:sz w:val="24"/>
                <w:szCs w:val="24"/>
              </w:rPr>
            </w:pPr>
            <w:r>
              <w:rPr>
                <w:b/>
                <w:bCs/>
                <w:sz w:val="24"/>
                <w:szCs w:val="24"/>
              </w:rPr>
              <w:t>SVM</w:t>
            </w:r>
          </w:p>
        </w:tc>
        <w:tc>
          <w:tcPr>
            <w:tcW w:w="2408" w:type="dxa"/>
          </w:tcPr>
          <w:p w14:paraId="7C0ACEF8" w14:textId="020D4154" w:rsidR="008D48A7" w:rsidRDefault="008D48A7" w:rsidP="002766AE">
            <w:pPr>
              <w:jc w:val="center"/>
              <w:textAlignment w:val="baseline"/>
              <w:rPr>
                <w:b/>
                <w:bCs/>
                <w:sz w:val="24"/>
                <w:szCs w:val="24"/>
              </w:rPr>
            </w:pPr>
            <w:r>
              <w:rPr>
                <w:b/>
                <w:bCs/>
                <w:sz w:val="24"/>
                <w:szCs w:val="24"/>
              </w:rPr>
              <w:t>Logistic Regression</w:t>
            </w:r>
          </w:p>
        </w:tc>
      </w:tr>
      <w:tr w:rsidR="008D48A7" w14:paraId="2A9DD74A" w14:textId="77777777" w:rsidTr="008D48A7">
        <w:tc>
          <w:tcPr>
            <w:tcW w:w="2407" w:type="dxa"/>
          </w:tcPr>
          <w:p w14:paraId="00C2E27B" w14:textId="1D47DA7F" w:rsidR="008D48A7" w:rsidRDefault="008D48A7" w:rsidP="002766AE">
            <w:pPr>
              <w:jc w:val="center"/>
              <w:textAlignment w:val="baseline"/>
              <w:rPr>
                <w:b/>
                <w:bCs/>
                <w:sz w:val="24"/>
                <w:szCs w:val="24"/>
              </w:rPr>
            </w:pPr>
            <w:r>
              <w:rPr>
                <w:b/>
                <w:bCs/>
                <w:sz w:val="24"/>
                <w:szCs w:val="24"/>
              </w:rPr>
              <w:t>Accuracy</w:t>
            </w:r>
          </w:p>
        </w:tc>
        <w:tc>
          <w:tcPr>
            <w:tcW w:w="2407" w:type="dxa"/>
          </w:tcPr>
          <w:p w14:paraId="4F772874" w14:textId="0D94F369" w:rsidR="008D48A7" w:rsidRPr="008D48A7" w:rsidRDefault="008D48A7" w:rsidP="002766AE">
            <w:pPr>
              <w:jc w:val="center"/>
              <w:textAlignment w:val="baseline"/>
              <w:rPr>
                <w:b/>
                <w:bCs/>
                <w:sz w:val="22"/>
                <w:szCs w:val="22"/>
              </w:rPr>
            </w:pPr>
            <w:r w:rsidRPr="008D48A7">
              <w:rPr>
                <w:b/>
                <w:bCs/>
                <w:sz w:val="22"/>
                <w:szCs w:val="22"/>
              </w:rPr>
              <w:t>78.125</w:t>
            </w:r>
          </w:p>
        </w:tc>
        <w:tc>
          <w:tcPr>
            <w:tcW w:w="2407" w:type="dxa"/>
          </w:tcPr>
          <w:p w14:paraId="2957C495" w14:textId="6FC7D037" w:rsidR="008D48A7" w:rsidRPr="008D48A7" w:rsidRDefault="008D48A7" w:rsidP="002766AE">
            <w:pPr>
              <w:jc w:val="center"/>
              <w:textAlignment w:val="baseline"/>
              <w:rPr>
                <w:b/>
                <w:bCs/>
                <w:sz w:val="22"/>
                <w:szCs w:val="22"/>
              </w:rPr>
            </w:pPr>
            <w:r w:rsidRPr="008D48A7">
              <w:rPr>
                <w:b/>
                <w:bCs/>
                <w:sz w:val="22"/>
                <w:szCs w:val="22"/>
              </w:rPr>
              <w:t>79.160</w:t>
            </w:r>
          </w:p>
        </w:tc>
        <w:tc>
          <w:tcPr>
            <w:tcW w:w="2408" w:type="dxa"/>
          </w:tcPr>
          <w:p w14:paraId="271D5049" w14:textId="61D46110" w:rsidR="008D48A7" w:rsidRPr="008D48A7" w:rsidRDefault="008D48A7" w:rsidP="002766AE">
            <w:pPr>
              <w:jc w:val="center"/>
              <w:textAlignment w:val="baseline"/>
              <w:rPr>
                <w:b/>
                <w:bCs/>
                <w:sz w:val="22"/>
                <w:szCs w:val="22"/>
              </w:rPr>
            </w:pPr>
            <w:r w:rsidRPr="008D48A7">
              <w:rPr>
                <w:b/>
                <w:bCs/>
                <w:sz w:val="22"/>
                <w:szCs w:val="22"/>
              </w:rPr>
              <w:t>77.083</w:t>
            </w:r>
          </w:p>
        </w:tc>
      </w:tr>
      <w:tr w:rsidR="008D48A7" w14:paraId="6C01F503" w14:textId="77777777" w:rsidTr="008D48A7">
        <w:tc>
          <w:tcPr>
            <w:tcW w:w="2407" w:type="dxa"/>
          </w:tcPr>
          <w:p w14:paraId="0458F266" w14:textId="5C5B59F9" w:rsidR="008D48A7" w:rsidRDefault="008D48A7" w:rsidP="002766AE">
            <w:pPr>
              <w:jc w:val="center"/>
              <w:textAlignment w:val="baseline"/>
              <w:rPr>
                <w:b/>
                <w:bCs/>
                <w:sz w:val="24"/>
                <w:szCs w:val="24"/>
              </w:rPr>
            </w:pPr>
            <w:r>
              <w:rPr>
                <w:b/>
                <w:bCs/>
                <w:sz w:val="24"/>
                <w:szCs w:val="24"/>
              </w:rPr>
              <w:t>Precision</w:t>
            </w:r>
          </w:p>
        </w:tc>
        <w:tc>
          <w:tcPr>
            <w:tcW w:w="2407" w:type="dxa"/>
          </w:tcPr>
          <w:p w14:paraId="6357F597" w14:textId="1CAEFB40" w:rsidR="008D48A7" w:rsidRPr="008D48A7" w:rsidRDefault="008D48A7" w:rsidP="002766AE">
            <w:pPr>
              <w:jc w:val="center"/>
              <w:textAlignment w:val="baseline"/>
              <w:rPr>
                <w:b/>
                <w:bCs/>
                <w:sz w:val="22"/>
                <w:szCs w:val="22"/>
              </w:rPr>
            </w:pPr>
            <w:r w:rsidRPr="008D48A7">
              <w:rPr>
                <w:b/>
                <w:bCs/>
                <w:sz w:val="22"/>
                <w:szCs w:val="22"/>
              </w:rPr>
              <w:t>75.0</w:t>
            </w:r>
          </w:p>
        </w:tc>
        <w:tc>
          <w:tcPr>
            <w:tcW w:w="2407" w:type="dxa"/>
          </w:tcPr>
          <w:p w14:paraId="40758715" w14:textId="5B83F12A" w:rsidR="008D48A7" w:rsidRPr="008D48A7" w:rsidRDefault="008D48A7" w:rsidP="002766AE">
            <w:pPr>
              <w:jc w:val="center"/>
              <w:textAlignment w:val="baseline"/>
              <w:rPr>
                <w:b/>
                <w:bCs/>
                <w:sz w:val="22"/>
                <w:szCs w:val="22"/>
              </w:rPr>
            </w:pPr>
            <w:r w:rsidRPr="008D48A7">
              <w:rPr>
                <w:b/>
                <w:bCs/>
                <w:sz w:val="22"/>
                <w:szCs w:val="22"/>
              </w:rPr>
              <w:t>75.30</w:t>
            </w:r>
          </w:p>
        </w:tc>
        <w:tc>
          <w:tcPr>
            <w:tcW w:w="2408" w:type="dxa"/>
          </w:tcPr>
          <w:p w14:paraId="77CC19AD" w14:textId="1699428B" w:rsidR="008D48A7" w:rsidRPr="008D48A7" w:rsidRDefault="008D48A7" w:rsidP="002766AE">
            <w:pPr>
              <w:jc w:val="center"/>
              <w:textAlignment w:val="baseline"/>
              <w:rPr>
                <w:b/>
                <w:bCs/>
                <w:sz w:val="22"/>
                <w:szCs w:val="22"/>
              </w:rPr>
            </w:pPr>
            <w:r w:rsidRPr="008D48A7">
              <w:rPr>
                <w:b/>
                <w:bCs/>
                <w:sz w:val="22"/>
                <w:szCs w:val="22"/>
              </w:rPr>
              <w:t>74.07</w:t>
            </w:r>
          </w:p>
        </w:tc>
      </w:tr>
      <w:tr w:rsidR="008D48A7" w14:paraId="5AFB14E4" w14:textId="77777777" w:rsidTr="008D48A7">
        <w:tc>
          <w:tcPr>
            <w:tcW w:w="2407" w:type="dxa"/>
          </w:tcPr>
          <w:p w14:paraId="222154F9" w14:textId="17EF5E79" w:rsidR="008D48A7" w:rsidRDefault="008D48A7" w:rsidP="008D48A7">
            <w:pPr>
              <w:jc w:val="center"/>
              <w:textAlignment w:val="baseline"/>
              <w:rPr>
                <w:b/>
                <w:bCs/>
                <w:sz w:val="24"/>
                <w:szCs w:val="24"/>
              </w:rPr>
            </w:pPr>
            <w:r>
              <w:rPr>
                <w:b/>
                <w:bCs/>
                <w:sz w:val="24"/>
                <w:szCs w:val="24"/>
              </w:rPr>
              <w:t>Recall</w:t>
            </w:r>
          </w:p>
        </w:tc>
        <w:tc>
          <w:tcPr>
            <w:tcW w:w="2407" w:type="dxa"/>
          </w:tcPr>
          <w:p w14:paraId="73C5A90C" w14:textId="7012D68F" w:rsidR="008D48A7" w:rsidRPr="008D48A7" w:rsidRDefault="008D48A7" w:rsidP="002766AE">
            <w:pPr>
              <w:jc w:val="center"/>
              <w:textAlignment w:val="baseline"/>
              <w:rPr>
                <w:b/>
                <w:bCs/>
                <w:sz w:val="22"/>
                <w:szCs w:val="22"/>
              </w:rPr>
            </w:pPr>
            <w:r w:rsidRPr="008D48A7">
              <w:rPr>
                <w:b/>
                <w:bCs/>
                <w:sz w:val="22"/>
                <w:szCs w:val="22"/>
              </w:rPr>
              <w:t>98.36</w:t>
            </w:r>
          </w:p>
        </w:tc>
        <w:tc>
          <w:tcPr>
            <w:tcW w:w="2407" w:type="dxa"/>
          </w:tcPr>
          <w:p w14:paraId="00F33457" w14:textId="39A065DA" w:rsidR="008D48A7" w:rsidRPr="008D48A7" w:rsidRDefault="008D48A7" w:rsidP="002766AE">
            <w:pPr>
              <w:jc w:val="center"/>
              <w:textAlignment w:val="baseline"/>
              <w:rPr>
                <w:b/>
                <w:bCs/>
                <w:sz w:val="22"/>
                <w:szCs w:val="22"/>
              </w:rPr>
            </w:pPr>
            <w:r w:rsidRPr="008D48A7">
              <w:rPr>
                <w:b/>
                <w:bCs/>
                <w:sz w:val="22"/>
                <w:szCs w:val="22"/>
              </w:rPr>
              <w:t>99.83</w:t>
            </w:r>
          </w:p>
        </w:tc>
        <w:tc>
          <w:tcPr>
            <w:tcW w:w="2408" w:type="dxa"/>
          </w:tcPr>
          <w:p w14:paraId="0D2B8E34" w14:textId="59703F53" w:rsidR="008D48A7" w:rsidRPr="008D48A7" w:rsidRDefault="008D48A7" w:rsidP="002766AE">
            <w:pPr>
              <w:jc w:val="center"/>
              <w:textAlignment w:val="baseline"/>
              <w:rPr>
                <w:b/>
                <w:bCs/>
                <w:sz w:val="22"/>
                <w:szCs w:val="22"/>
              </w:rPr>
            </w:pPr>
            <w:r w:rsidRPr="008D48A7">
              <w:rPr>
                <w:b/>
                <w:bCs/>
                <w:sz w:val="22"/>
                <w:szCs w:val="22"/>
              </w:rPr>
              <w:t>98.36</w:t>
            </w:r>
          </w:p>
        </w:tc>
      </w:tr>
      <w:tr w:rsidR="008D48A7" w14:paraId="6689F79D" w14:textId="77777777" w:rsidTr="008D48A7">
        <w:tc>
          <w:tcPr>
            <w:tcW w:w="2407" w:type="dxa"/>
          </w:tcPr>
          <w:p w14:paraId="6D5D566A" w14:textId="1429B2D7" w:rsidR="008D48A7" w:rsidRDefault="008D48A7" w:rsidP="002766AE">
            <w:pPr>
              <w:jc w:val="center"/>
              <w:textAlignment w:val="baseline"/>
              <w:rPr>
                <w:b/>
                <w:bCs/>
                <w:sz w:val="24"/>
                <w:szCs w:val="24"/>
              </w:rPr>
            </w:pPr>
            <w:r>
              <w:rPr>
                <w:b/>
                <w:bCs/>
                <w:sz w:val="24"/>
                <w:szCs w:val="24"/>
              </w:rPr>
              <w:t>F1_score</w:t>
            </w:r>
          </w:p>
        </w:tc>
        <w:tc>
          <w:tcPr>
            <w:tcW w:w="2407" w:type="dxa"/>
          </w:tcPr>
          <w:p w14:paraId="30C9121A" w14:textId="2692FFBD" w:rsidR="008D48A7" w:rsidRPr="008D48A7" w:rsidRDefault="008D48A7" w:rsidP="002766AE">
            <w:pPr>
              <w:jc w:val="center"/>
              <w:textAlignment w:val="baseline"/>
              <w:rPr>
                <w:b/>
                <w:bCs/>
                <w:sz w:val="22"/>
                <w:szCs w:val="22"/>
              </w:rPr>
            </w:pPr>
            <w:r w:rsidRPr="008D48A7">
              <w:rPr>
                <w:b/>
                <w:bCs/>
                <w:sz w:val="22"/>
                <w:szCs w:val="22"/>
              </w:rPr>
              <w:t>85.10</w:t>
            </w:r>
          </w:p>
        </w:tc>
        <w:tc>
          <w:tcPr>
            <w:tcW w:w="2407" w:type="dxa"/>
          </w:tcPr>
          <w:p w14:paraId="2CC83102" w14:textId="6AA38F81" w:rsidR="008D48A7" w:rsidRPr="008D48A7" w:rsidRDefault="008D48A7" w:rsidP="002766AE">
            <w:pPr>
              <w:jc w:val="center"/>
              <w:textAlignment w:val="baseline"/>
              <w:rPr>
                <w:b/>
                <w:bCs/>
                <w:sz w:val="22"/>
                <w:szCs w:val="22"/>
              </w:rPr>
            </w:pPr>
            <w:r w:rsidRPr="008D48A7">
              <w:rPr>
                <w:b/>
                <w:bCs/>
                <w:sz w:val="22"/>
                <w:szCs w:val="22"/>
              </w:rPr>
              <w:t>85.91</w:t>
            </w:r>
          </w:p>
        </w:tc>
        <w:tc>
          <w:tcPr>
            <w:tcW w:w="2408" w:type="dxa"/>
          </w:tcPr>
          <w:p w14:paraId="170CF119" w14:textId="49A8EF1E" w:rsidR="008D48A7" w:rsidRPr="008D48A7" w:rsidRDefault="008D48A7" w:rsidP="002766AE">
            <w:pPr>
              <w:jc w:val="center"/>
              <w:textAlignment w:val="baseline"/>
              <w:rPr>
                <w:b/>
                <w:bCs/>
                <w:sz w:val="22"/>
                <w:szCs w:val="22"/>
              </w:rPr>
            </w:pPr>
            <w:r w:rsidRPr="008D48A7">
              <w:rPr>
                <w:b/>
                <w:bCs/>
                <w:sz w:val="22"/>
                <w:szCs w:val="22"/>
              </w:rPr>
              <w:t>84.50</w:t>
            </w:r>
          </w:p>
        </w:tc>
      </w:tr>
    </w:tbl>
    <w:p w14:paraId="4965A48A" w14:textId="79C7348B" w:rsidR="008D48A7" w:rsidRDefault="008D48A7" w:rsidP="002766AE">
      <w:pPr>
        <w:shd w:val="clear" w:color="auto" w:fill="FFFFFF"/>
        <w:ind w:left="-60"/>
        <w:jc w:val="center"/>
        <w:textAlignment w:val="baseline"/>
        <w:rPr>
          <w:b/>
          <w:bCs/>
          <w:sz w:val="24"/>
          <w:szCs w:val="24"/>
        </w:rPr>
      </w:pPr>
    </w:p>
    <w:p w14:paraId="397F21B7" w14:textId="795711C1" w:rsidR="002766AE" w:rsidRDefault="00E21FBA" w:rsidP="002766AE">
      <w:pPr>
        <w:shd w:val="clear" w:color="auto" w:fill="FFFFFF"/>
        <w:ind w:left="-60"/>
        <w:jc w:val="center"/>
        <w:textAlignment w:val="baseline"/>
        <w:rPr>
          <w:b/>
          <w:bCs/>
          <w:sz w:val="24"/>
          <w:szCs w:val="24"/>
        </w:rPr>
      </w:pPr>
      <w:r>
        <w:rPr>
          <w:b/>
          <w:bCs/>
          <w:sz w:val="24"/>
          <w:szCs w:val="24"/>
        </w:rPr>
        <w:t xml:space="preserve"> Hyper </w:t>
      </w:r>
      <w:r w:rsidR="002766AE">
        <w:rPr>
          <w:b/>
          <w:bCs/>
          <w:sz w:val="24"/>
          <w:szCs w:val="24"/>
        </w:rPr>
        <w:t>parameters</w:t>
      </w:r>
      <w:r>
        <w:rPr>
          <w:b/>
          <w:bCs/>
          <w:sz w:val="24"/>
          <w:szCs w:val="24"/>
        </w:rPr>
        <w:t xml:space="preserve"> of algorithms</w:t>
      </w:r>
    </w:p>
    <w:p w14:paraId="41680FD5" w14:textId="1B69E848" w:rsidR="008D48A7" w:rsidRDefault="008D48A7" w:rsidP="002766AE">
      <w:pPr>
        <w:shd w:val="clear" w:color="auto" w:fill="FFFFFF"/>
        <w:ind w:left="-60"/>
        <w:jc w:val="center"/>
        <w:textAlignment w:val="baseline"/>
        <w:rPr>
          <w:b/>
          <w:bCs/>
          <w:sz w:val="24"/>
          <w:szCs w:val="24"/>
        </w:rPr>
      </w:pPr>
    </w:p>
    <w:p w14:paraId="3BE8D462" w14:textId="53D2B184" w:rsidR="0092595C" w:rsidRDefault="00892464" w:rsidP="00300DED">
      <w:pPr>
        <w:shd w:val="clear" w:color="auto" w:fill="FFFFFF"/>
        <w:ind w:left="-60"/>
        <w:jc w:val="center"/>
        <w:textAlignment w:val="baseline"/>
        <w:rPr>
          <w:b/>
          <w:bCs/>
          <w:sz w:val="24"/>
          <w:szCs w:val="24"/>
        </w:rPr>
      </w:pPr>
      <w:r w:rsidRPr="00892464">
        <w:rPr>
          <w:b/>
          <w:bCs/>
          <w:noProof/>
          <w:sz w:val="24"/>
          <w:szCs w:val="24"/>
          <w:lang w:val="en-IN"/>
        </w:rPr>
        <w:lastRenderedPageBreak/>
        <w:drawing>
          <wp:inline distT="0" distB="0" distL="0" distR="0" wp14:anchorId="1698C3D0" wp14:editId="00C8425D">
            <wp:extent cx="4977765" cy="26993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2700" cy="2712885"/>
                    </a:xfrm>
                    <a:prstGeom prst="rect">
                      <a:avLst/>
                    </a:prstGeom>
                  </pic:spPr>
                </pic:pic>
              </a:graphicData>
            </a:graphic>
          </wp:inline>
        </w:drawing>
      </w:r>
    </w:p>
    <w:p w14:paraId="3D73F9F2" w14:textId="54F0FD8D" w:rsidR="0092595C" w:rsidRDefault="00892464" w:rsidP="0092595C">
      <w:pPr>
        <w:shd w:val="clear" w:color="auto" w:fill="FFFFFF"/>
        <w:ind w:left="-60"/>
        <w:jc w:val="center"/>
        <w:textAlignment w:val="baseline"/>
        <w:rPr>
          <w:b/>
          <w:bCs/>
          <w:sz w:val="24"/>
          <w:szCs w:val="24"/>
        </w:rPr>
      </w:pPr>
      <w:r>
        <w:rPr>
          <w:b/>
          <w:bCs/>
          <w:sz w:val="24"/>
          <w:szCs w:val="24"/>
        </w:rPr>
        <w:t>Fig 2. Plot of hyper parameters</w:t>
      </w:r>
      <w:r w:rsidR="0092595C">
        <w:rPr>
          <w:b/>
          <w:bCs/>
          <w:sz w:val="24"/>
          <w:szCs w:val="24"/>
        </w:rPr>
        <w:t xml:space="preserve"> between different algorithms</w:t>
      </w:r>
    </w:p>
    <w:p w14:paraId="3C3BF9F1" w14:textId="63F065B8" w:rsidR="00300DED" w:rsidRDefault="00300DED" w:rsidP="0092595C">
      <w:pPr>
        <w:shd w:val="clear" w:color="auto" w:fill="FFFFFF"/>
        <w:ind w:left="-60"/>
        <w:jc w:val="center"/>
        <w:textAlignment w:val="baseline"/>
        <w:rPr>
          <w:b/>
          <w:bCs/>
          <w:sz w:val="24"/>
          <w:szCs w:val="24"/>
        </w:rPr>
      </w:pPr>
    </w:p>
    <w:p w14:paraId="187B3583" w14:textId="77777777" w:rsidR="00300DED" w:rsidRDefault="00300DED" w:rsidP="0092595C">
      <w:pPr>
        <w:shd w:val="clear" w:color="auto" w:fill="FFFFFF"/>
        <w:ind w:left="-60"/>
        <w:jc w:val="center"/>
        <w:textAlignment w:val="baseline"/>
        <w:rPr>
          <w:b/>
          <w:bCs/>
          <w:sz w:val="24"/>
          <w:szCs w:val="24"/>
        </w:rPr>
      </w:pPr>
    </w:p>
    <w:p w14:paraId="62F27A9E" w14:textId="71471327" w:rsidR="00892464" w:rsidRDefault="00833278" w:rsidP="00300DED">
      <w:pPr>
        <w:shd w:val="clear" w:color="auto" w:fill="FFFFFF"/>
        <w:jc w:val="both"/>
        <w:textAlignment w:val="baseline"/>
        <w:rPr>
          <w:b/>
          <w:bCs/>
          <w:sz w:val="24"/>
          <w:szCs w:val="24"/>
        </w:rPr>
      </w:pPr>
      <w:r>
        <w:rPr>
          <w:b/>
          <w:bCs/>
          <w:sz w:val="24"/>
          <w:szCs w:val="24"/>
        </w:rPr>
        <w:t xml:space="preserve">   </w:t>
      </w:r>
      <w:r w:rsidR="00892464" w:rsidRPr="00892464">
        <w:rPr>
          <w:b/>
          <w:bCs/>
          <w:noProof/>
          <w:sz w:val="24"/>
          <w:szCs w:val="24"/>
          <w:lang w:val="en-IN"/>
        </w:rPr>
        <w:drawing>
          <wp:inline distT="0" distB="0" distL="0" distR="0" wp14:anchorId="76246FBC" wp14:editId="0CC81C75">
            <wp:extent cx="2619375" cy="15086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7100" cy="1513097"/>
                    </a:xfrm>
                    <a:prstGeom prst="rect">
                      <a:avLst/>
                    </a:prstGeom>
                  </pic:spPr>
                </pic:pic>
              </a:graphicData>
            </a:graphic>
          </wp:inline>
        </w:drawing>
      </w:r>
      <w:r w:rsidR="00300DED">
        <w:rPr>
          <w:b/>
          <w:bCs/>
          <w:sz w:val="24"/>
          <w:szCs w:val="24"/>
        </w:rPr>
        <w:t xml:space="preserve">         </w:t>
      </w:r>
      <w:r>
        <w:rPr>
          <w:b/>
          <w:bCs/>
          <w:sz w:val="24"/>
          <w:szCs w:val="24"/>
        </w:rPr>
        <w:t xml:space="preserve">    </w:t>
      </w:r>
      <w:r w:rsidR="00C2410B" w:rsidRPr="00892464">
        <w:rPr>
          <w:b/>
          <w:bCs/>
          <w:noProof/>
          <w:sz w:val="24"/>
          <w:szCs w:val="24"/>
          <w:lang w:val="en-IN"/>
        </w:rPr>
        <w:drawing>
          <wp:inline distT="0" distB="0" distL="0" distR="0" wp14:anchorId="7AAF7EED" wp14:editId="574F6C4F">
            <wp:extent cx="2730500" cy="151490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5564" cy="1528814"/>
                    </a:xfrm>
                    <a:prstGeom prst="rect">
                      <a:avLst/>
                    </a:prstGeom>
                  </pic:spPr>
                </pic:pic>
              </a:graphicData>
            </a:graphic>
          </wp:inline>
        </w:drawing>
      </w:r>
    </w:p>
    <w:p w14:paraId="5A018915" w14:textId="399A1002" w:rsidR="00892464" w:rsidRDefault="00892464" w:rsidP="00C2410B">
      <w:pPr>
        <w:shd w:val="clear" w:color="auto" w:fill="FFFFFF"/>
        <w:ind w:left="-60"/>
        <w:jc w:val="right"/>
        <w:textAlignment w:val="baseline"/>
        <w:rPr>
          <w:b/>
          <w:bCs/>
          <w:sz w:val="24"/>
          <w:szCs w:val="24"/>
        </w:rPr>
      </w:pPr>
    </w:p>
    <w:p w14:paraId="2EBDFAB5" w14:textId="0850739E" w:rsidR="00892464" w:rsidRDefault="00300DED" w:rsidP="00300DED">
      <w:pPr>
        <w:shd w:val="clear" w:color="auto" w:fill="FFFFFF"/>
        <w:ind w:left="-60"/>
        <w:jc w:val="both"/>
        <w:textAlignment w:val="baseline"/>
        <w:rPr>
          <w:b/>
          <w:bCs/>
          <w:sz w:val="24"/>
          <w:szCs w:val="24"/>
        </w:rPr>
      </w:pPr>
      <w:r>
        <w:rPr>
          <w:b/>
          <w:bCs/>
          <w:sz w:val="24"/>
          <w:szCs w:val="24"/>
        </w:rPr>
        <w:t xml:space="preserve">      </w:t>
      </w:r>
      <w:r w:rsidR="00892464" w:rsidRPr="00892464">
        <w:rPr>
          <w:b/>
          <w:bCs/>
          <w:noProof/>
          <w:sz w:val="24"/>
          <w:szCs w:val="24"/>
          <w:lang w:val="en-IN"/>
        </w:rPr>
        <w:drawing>
          <wp:inline distT="0" distB="0" distL="0" distR="0" wp14:anchorId="49E8AC64" wp14:editId="7F829C26">
            <wp:extent cx="2543175" cy="1683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6568" cy="1712298"/>
                    </a:xfrm>
                    <a:prstGeom prst="rect">
                      <a:avLst/>
                    </a:prstGeom>
                  </pic:spPr>
                </pic:pic>
              </a:graphicData>
            </a:graphic>
          </wp:inline>
        </w:drawing>
      </w:r>
      <w:r>
        <w:rPr>
          <w:b/>
          <w:bCs/>
          <w:sz w:val="24"/>
          <w:szCs w:val="24"/>
        </w:rPr>
        <w:t xml:space="preserve">                </w:t>
      </w:r>
      <w:r w:rsidR="00892464" w:rsidRPr="00892464">
        <w:rPr>
          <w:b/>
          <w:bCs/>
          <w:noProof/>
          <w:sz w:val="24"/>
          <w:szCs w:val="24"/>
          <w:lang w:val="en-IN"/>
        </w:rPr>
        <w:drawing>
          <wp:inline distT="0" distB="0" distL="0" distR="0" wp14:anchorId="28273D0F" wp14:editId="18109F35">
            <wp:extent cx="2888631" cy="168338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5454" cy="1704844"/>
                    </a:xfrm>
                    <a:prstGeom prst="rect">
                      <a:avLst/>
                    </a:prstGeom>
                  </pic:spPr>
                </pic:pic>
              </a:graphicData>
            </a:graphic>
          </wp:inline>
        </w:drawing>
      </w:r>
    </w:p>
    <w:p w14:paraId="11702614" w14:textId="77777777" w:rsidR="00300DED" w:rsidRPr="00ED7EC5" w:rsidRDefault="00300DED" w:rsidP="00300DED">
      <w:pPr>
        <w:shd w:val="clear" w:color="auto" w:fill="FFFFFF"/>
        <w:ind w:left="-60"/>
        <w:jc w:val="both"/>
        <w:textAlignment w:val="baseline"/>
        <w:rPr>
          <w:b/>
          <w:bCs/>
          <w:sz w:val="24"/>
          <w:szCs w:val="24"/>
        </w:rPr>
      </w:pPr>
    </w:p>
    <w:p w14:paraId="5B91FB87" w14:textId="765C78AB" w:rsidR="002551B8" w:rsidRDefault="002551B8" w:rsidP="00875268">
      <w:pPr>
        <w:shd w:val="clear" w:color="auto" w:fill="FFFFFF"/>
        <w:spacing w:after="240"/>
        <w:jc w:val="both"/>
        <w:textAlignment w:val="baseline"/>
        <w:outlineLvl w:val="1"/>
        <w:rPr>
          <w:sz w:val="24"/>
          <w:szCs w:val="24"/>
          <w:bdr w:val="none" w:sz="0" w:space="0" w:color="auto" w:frame="1"/>
          <w:shd w:val="clear" w:color="auto" w:fill="FFFFFF"/>
        </w:rPr>
      </w:pPr>
    </w:p>
    <w:p w14:paraId="4B349D82" w14:textId="2E6CD9EB" w:rsidR="00CC7063" w:rsidRPr="005E2C8C" w:rsidRDefault="005E2C8C" w:rsidP="005E2C8C">
      <w:pPr>
        <w:shd w:val="clear" w:color="auto" w:fill="FFFFFF"/>
        <w:spacing w:after="240"/>
        <w:jc w:val="both"/>
        <w:textAlignment w:val="baseline"/>
        <w:outlineLvl w:val="1"/>
        <w:rPr>
          <w:sz w:val="24"/>
          <w:szCs w:val="24"/>
          <w:bdr w:val="none" w:sz="0" w:space="0" w:color="auto" w:frame="1"/>
          <w:shd w:val="clear" w:color="auto" w:fill="FFFFFF"/>
        </w:rPr>
      </w:pPr>
      <w:r w:rsidRPr="00ED7EC5">
        <w:rPr>
          <w:b/>
          <w:bCs/>
          <w:sz w:val="24"/>
          <w:szCs w:val="24"/>
          <w:bdr w:val="none" w:sz="0" w:space="0" w:color="auto" w:frame="1"/>
          <w:shd w:val="clear" w:color="auto" w:fill="FFFFFF"/>
        </w:rPr>
        <w:t>Conclusion</w:t>
      </w:r>
      <w:bookmarkStart w:id="6" w:name="_GoBack"/>
      <w:bookmarkEnd w:id="6"/>
      <w:r w:rsidR="00850B08">
        <w:rPr>
          <w:b/>
          <w:bCs/>
          <w:sz w:val="24"/>
          <w:szCs w:val="24"/>
          <w:bdr w:val="none" w:sz="0" w:space="0" w:color="auto" w:frame="1"/>
          <w:shd w:val="clear" w:color="auto" w:fill="FFFFFF"/>
        </w:rPr>
        <w:t>:</w:t>
      </w:r>
      <w:r w:rsidR="00EC2614">
        <w:rPr>
          <w:b/>
          <w:bCs/>
          <w:sz w:val="24"/>
          <w:szCs w:val="24"/>
          <w:bdr w:val="none" w:sz="0" w:space="0" w:color="auto" w:frame="1"/>
          <w:shd w:val="clear" w:color="auto" w:fill="FFFFFF"/>
        </w:rPr>
        <w:t xml:space="preserve"> </w:t>
      </w:r>
      <w:r w:rsidR="00B355B0">
        <w:rPr>
          <w:sz w:val="24"/>
          <w:szCs w:val="24"/>
          <w:bdr w:val="none" w:sz="0" w:space="0" w:color="auto" w:frame="1"/>
          <w:shd w:val="clear" w:color="auto" w:fill="FFFFFF"/>
        </w:rPr>
        <w:t>This paper used various algorithms like K-</w:t>
      </w:r>
      <w:proofErr w:type="spellStart"/>
      <w:r w:rsidR="00B355B0">
        <w:rPr>
          <w:sz w:val="24"/>
          <w:szCs w:val="24"/>
          <w:bdr w:val="none" w:sz="0" w:space="0" w:color="auto" w:frame="1"/>
          <w:shd w:val="clear" w:color="auto" w:fill="FFFFFF"/>
        </w:rPr>
        <w:t>NearestNeighbour</w:t>
      </w:r>
      <w:proofErr w:type="spellEnd"/>
      <w:r w:rsidR="00B355B0">
        <w:rPr>
          <w:sz w:val="24"/>
          <w:szCs w:val="24"/>
          <w:bdr w:val="none" w:sz="0" w:space="0" w:color="auto" w:frame="1"/>
          <w:shd w:val="clear" w:color="auto" w:fill="FFFFFF"/>
        </w:rPr>
        <w:t xml:space="preserve"> Support Vector Machine and Logistic Regression. We used this algorithms to train the machine. We trained and tested all the algorithms.</w:t>
      </w:r>
      <w:r w:rsidR="00B355B0">
        <w:rPr>
          <w:bCs/>
          <w:sz w:val="24"/>
          <w:szCs w:val="24"/>
          <w:bdr w:val="none" w:sz="0" w:space="0" w:color="auto" w:frame="1"/>
          <w:shd w:val="clear" w:color="auto" w:fill="FFFFFF"/>
        </w:rPr>
        <w:t xml:space="preserve"> To</w:t>
      </w:r>
      <w:r w:rsidR="00EC2614">
        <w:rPr>
          <w:bCs/>
          <w:sz w:val="24"/>
          <w:szCs w:val="24"/>
          <w:bdr w:val="none" w:sz="0" w:space="0" w:color="auto" w:frame="1"/>
          <w:shd w:val="clear" w:color="auto" w:fill="FFFFFF"/>
        </w:rPr>
        <w:t xml:space="preserve"> conclude we can say that after comparing the performance parameters of algorithms like SVM </w:t>
      </w:r>
      <w:r w:rsidR="006227BB">
        <w:rPr>
          <w:bCs/>
          <w:sz w:val="24"/>
          <w:szCs w:val="24"/>
          <w:bdr w:val="none" w:sz="0" w:space="0" w:color="auto" w:frame="1"/>
          <w:shd w:val="clear" w:color="auto" w:fill="FFFFFF"/>
        </w:rPr>
        <w:t>(Support Vector Machine</w:t>
      </w:r>
      <w:r w:rsidR="00EC2614">
        <w:rPr>
          <w:bCs/>
          <w:sz w:val="24"/>
          <w:szCs w:val="24"/>
          <w:bdr w:val="none" w:sz="0" w:space="0" w:color="auto" w:frame="1"/>
          <w:shd w:val="clear" w:color="auto" w:fill="FFFFFF"/>
        </w:rPr>
        <w:t>), KNN(</w:t>
      </w:r>
      <w:r w:rsidR="00EC2614">
        <w:rPr>
          <w:sz w:val="24"/>
          <w:szCs w:val="24"/>
          <w:bdr w:val="none" w:sz="0" w:space="0" w:color="auto" w:frame="1"/>
          <w:shd w:val="clear" w:color="auto" w:fill="FFFFFF"/>
        </w:rPr>
        <w:t xml:space="preserve">K-Nearest </w:t>
      </w:r>
      <w:proofErr w:type="spellStart"/>
      <w:r w:rsidR="00EC2614">
        <w:rPr>
          <w:sz w:val="24"/>
          <w:szCs w:val="24"/>
          <w:bdr w:val="none" w:sz="0" w:space="0" w:color="auto" w:frame="1"/>
          <w:shd w:val="clear" w:color="auto" w:fill="FFFFFF"/>
        </w:rPr>
        <w:t>Neighbour</w:t>
      </w:r>
      <w:proofErr w:type="spellEnd"/>
      <w:r w:rsidR="00EC2614">
        <w:rPr>
          <w:sz w:val="24"/>
          <w:szCs w:val="24"/>
          <w:bdr w:val="none" w:sz="0" w:space="0" w:color="auto" w:frame="1"/>
          <w:shd w:val="clear" w:color="auto" w:fill="FFFFFF"/>
        </w:rPr>
        <w:t xml:space="preserve">) and LR (Logistic Regression).SVM performs the best on our loan predication data set because all the parameters Recall, Precision, Accuracy and F1_Score </w:t>
      </w:r>
      <w:r w:rsidR="00A568FC">
        <w:rPr>
          <w:sz w:val="24"/>
          <w:szCs w:val="24"/>
          <w:bdr w:val="none" w:sz="0" w:space="0" w:color="auto" w:frame="1"/>
          <w:shd w:val="clear" w:color="auto" w:fill="FFFFFF"/>
        </w:rPr>
        <w:t>outperform when compared to other algorithms when use to train or test the dataset. The Accuracy was 79.16</w:t>
      </w:r>
      <w:r>
        <w:rPr>
          <w:sz w:val="24"/>
          <w:szCs w:val="24"/>
          <w:bdr w:val="none" w:sz="0" w:space="0" w:color="auto" w:frame="1"/>
          <w:shd w:val="clear" w:color="auto" w:fill="FFFFFF"/>
        </w:rPr>
        <w:t>%, Recall 99.83% Precision 75.30% and F1Score of 85.91%</w:t>
      </w:r>
      <w:r w:rsidR="00CC7063" w:rsidRPr="00CC7063">
        <w:rPr>
          <w:color w:val="000000" w:themeColor="text1"/>
          <w:sz w:val="24"/>
          <w:szCs w:val="24"/>
          <w:shd w:val="clear" w:color="auto" w:fill="F7F7F8"/>
        </w:rPr>
        <w:t xml:space="preserve">Loan approval prediction using machine learning has great potential in the future, especially as the amount of data available for analysis continues to grow there will </w:t>
      </w:r>
      <w:r>
        <w:rPr>
          <w:color w:val="000000" w:themeColor="text1"/>
          <w:sz w:val="24"/>
          <w:szCs w:val="24"/>
          <w:shd w:val="clear" w:color="auto" w:fill="F7F7F8"/>
        </w:rPr>
        <w:t>be tremendous increase</w:t>
      </w:r>
      <w:r w:rsidR="00CC7063" w:rsidRPr="00CC7063">
        <w:rPr>
          <w:color w:val="000000" w:themeColor="text1"/>
          <w:sz w:val="24"/>
          <w:szCs w:val="24"/>
          <w:shd w:val="clear" w:color="auto" w:fill="F7F7F8"/>
        </w:rPr>
        <w:t xml:space="preserve"> in</w:t>
      </w:r>
      <w:r>
        <w:rPr>
          <w:color w:val="000000" w:themeColor="text1"/>
          <w:sz w:val="24"/>
          <w:szCs w:val="24"/>
          <w:shd w:val="clear" w:color="auto" w:fill="F7F7F8"/>
        </w:rPr>
        <w:t xml:space="preserve"> the amount of</w:t>
      </w:r>
      <w:r w:rsidR="00CC7063" w:rsidRPr="00CC7063">
        <w:rPr>
          <w:color w:val="000000" w:themeColor="text1"/>
          <w:sz w:val="24"/>
          <w:szCs w:val="24"/>
          <w:shd w:val="clear" w:color="auto" w:fill="F7F7F8"/>
        </w:rPr>
        <w:t xml:space="preserve"> </w:t>
      </w:r>
      <w:r>
        <w:rPr>
          <w:color w:val="000000" w:themeColor="text1"/>
          <w:sz w:val="24"/>
          <w:szCs w:val="24"/>
          <w:shd w:val="clear" w:color="auto" w:fill="F7F7F8"/>
        </w:rPr>
        <w:t>data, also there will be variety of data available .</w:t>
      </w:r>
      <w:r w:rsidRPr="00CC7063">
        <w:rPr>
          <w:color w:val="000000" w:themeColor="text1"/>
          <w:sz w:val="24"/>
          <w:szCs w:val="24"/>
          <w:shd w:val="clear" w:color="auto" w:fill="F7F7F8"/>
        </w:rPr>
        <w:t>So</w:t>
      </w:r>
      <w:r w:rsidR="00CC7063" w:rsidRPr="00CC7063">
        <w:rPr>
          <w:color w:val="000000" w:themeColor="text1"/>
          <w:sz w:val="24"/>
          <w:szCs w:val="24"/>
          <w:shd w:val="clear" w:color="auto" w:fill="F7F7F8"/>
        </w:rPr>
        <w:t xml:space="preserve"> we use some modern algorithms which can use a perfect accuracy and </w:t>
      </w:r>
      <w:r>
        <w:rPr>
          <w:color w:val="000000" w:themeColor="text1"/>
          <w:sz w:val="24"/>
          <w:szCs w:val="24"/>
          <w:shd w:val="clear" w:color="auto" w:fill="F7F7F8"/>
        </w:rPr>
        <w:t>other parameters and give the best result possible and make the work easy and reliable</w:t>
      </w:r>
    </w:p>
    <w:p w14:paraId="3163802B" w14:textId="01B2FBD3" w:rsidR="002B5897" w:rsidRPr="00ED7EC5" w:rsidRDefault="001E77EA">
      <w:pPr>
        <w:pBdr>
          <w:top w:val="nil"/>
          <w:left w:val="nil"/>
          <w:bottom w:val="nil"/>
          <w:right w:val="nil"/>
          <w:between w:val="nil"/>
        </w:pBdr>
        <w:spacing w:before="360" w:after="120"/>
        <w:jc w:val="both"/>
        <w:rPr>
          <w:b/>
          <w:color w:val="000000"/>
          <w:sz w:val="24"/>
          <w:szCs w:val="24"/>
        </w:rPr>
      </w:pPr>
      <w:r w:rsidRPr="00ED7EC5">
        <w:rPr>
          <w:b/>
          <w:color w:val="000000"/>
          <w:sz w:val="24"/>
          <w:szCs w:val="24"/>
        </w:rPr>
        <w:lastRenderedPageBreak/>
        <w:t>Literature References</w:t>
      </w:r>
    </w:p>
    <w:p w14:paraId="05E3783A" w14:textId="3551C24A" w:rsidR="00743597" w:rsidRPr="00743597" w:rsidRDefault="00827762" w:rsidP="0038574A">
      <w:pPr>
        <w:widowControl w:val="0"/>
        <w:tabs>
          <w:tab w:val="left" w:pos="1427"/>
        </w:tabs>
        <w:autoSpaceDE w:val="0"/>
        <w:autoSpaceDN w:val="0"/>
        <w:spacing w:before="44" w:line="276" w:lineRule="auto"/>
        <w:ind w:right="830"/>
        <w:jc w:val="both"/>
        <w:rPr>
          <w:sz w:val="24"/>
          <w:szCs w:val="24"/>
        </w:rPr>
      </w:pPr>
      <w:r w:rsidRPr="00743597">
        <w:rPr>
          <w:sz w:val="24"/>
          <w:szCs w:val="24"/>
        </w:rPr>
        <w:t>[1]</w:t>
      </w:r>
      <w:r w:rsidR="0038574A">
        <w:rPr>
          <w:sz w:val="24"/>
          <w:szCs w:val="24"/>
        </w:rPr>
        <w:t xml:space="preserve"> </w:t>
      </w:r>
      <w:r w:rsidR="0038574A" w:rsidRPr="0038574A">
        <w:rPr>
          <w:sz w:val="24"/>
          <w:szCs w:val="24"/>
        </w:rPr>
        <w:t>Esha Jain,</w:t>
      </w:r>
      <w:r w:rsidR="0038574A">
        <w:rPr>
          <w:sz w:val="24"/>
          <w:szCs w:val="24"/>
        </w:rPr>
        <w:t xml:space="preserve"> </w:t>
      </w:r>
      <w:r w:rsidR="0038574A" w:rsidRPr="0038574A">
        <w:rPr>
          <w:sz w:val="24"/>
          <w:szCs w:val="24"/>
        </w:rPr>
        <w:t>Gargi Kumar,</w:t>
      </w:r>
      <w:r w:rsidR="0038574A">
        <w:rPr>
          <w:sz w:val="24"/>
          <w:szCs w:val="24"/>
        </w:rPr>
        <w:t xml:space="preserve"> </w:t>
      </w:r>
      <w:r w:rsidR="0038574A" w:rsidRPr="0038574A">
        <w:rPr>
          <w:sz w:val="24"/>
          <w:szCs w:val="24"/>
        </w:rPr>
        <w:t>and Shikhar</w:t>
      </w:r>
      <w:r w:rsidR="0038574A">
        <w:rPr>
          <w:sz w:val="24"/>
          <w:szCs w:val="24"/>
        </w:rPr>
        <w:t xml:space="preserve"> </w:t>
      </w:r>
      <w:r w:rsidR="0038574A" w:rsidRPr="0038574A">
        <w:rPr>
          <w:sz w:val="24"/>
          <w:szCs w:val="24"/>
        </w:rPr>
        <w:t>Srivastava</w:t>
      </w:r>
      <w:r w:rsidR="0038574A">
        <w:rPr>
          <w:sz w:val="24"/>
          <w:szCs w:val="24"/>
        </w:rPr>
        <w:t xml:space="preserve"> “</w:t>
      </w:r>
      <w:r w:rsidR="0038574A" w:rsidRPr="0038574A">
        <w:rPr>
          <w:sz w:val="24"/>
          <w:szCs w:val="24"/>
        </w:rPr>
        <w:t>Loan Approval</w:t>
      </w:r>
      <w:r w:rsidR="0038574A">
        <w:rPr>
          <w:sz w:val="24"/>
          <w:szCs w:val="24"/>
        </w:rPr>
        <w:t xml:space="preserve"> </w:t>
      </w:r>
      <w:r w:rsidR="0038574A" w:rsidRPr="0038574A">
        <w:rPr>
          <w:sz w:val="24"/>
          <w:szCs w:val="24"/>
        </w:rPr>
        <w:t>Prediction</w:t>
      </w:r>
      <w:r w:rsidR="0038574A">
        <w:rPr>
          <w:sz w:val="24"/>
          <w:szCs w:val="24"/>
        </w:rPr>
        <w:t xml:space="preserve"> </w:t>
      </w:r>
      <w:r w:rsidR="0038574A" w:rsidRPr="0038574A">
        <w:rPr>
          <w:sz w:val="24"/>
          <w:szCs w:val="24"/>
        </w:rPr>
        <w:t>using</w:t>
      </w:r>
      <w:r w:rsidR="0038574A">
        <w:rPr>
          <w:sz w:val="24"/>
          <w:szCs w:val="24"/>
        </w:rPr>
        <w:t xml:space="preserve"> </w:t>
      </w:r>
      <w:r w:rsidR="0038574A" w:rsidRPr="0038574A">
        <w:rPr>
          <w:sz w:val="24"/>
          <w:szCs w:val="24"/>
        </w:rPr>
        <w:t>Machine</w:t>
      </w:r>
      <w:r w:rsidR="0038574A">
        <w:rPr>
          <w:sz w:val="24"/>
          <w:szCs w:val="24"/>
        </w:rPr>
        <w:t xml:space="preserve"> </w:t>
      </w:r>
      <w:r w:rsidR="0038574A" w:rsidRPr="0038574A">
        <w:rPr>
          <w:sz w:val="24"/>
          <w:szCs w:val="24"/>
        </w:rPr>
        <w:t>Learning</w:t>
      </w:r>
      <w:r w:rsidR="0038574A">
        <w:rPr>
          <w:sz w:val="24"/>
          <w:szCs w:val="24"/>
        </w:rPr>
        <w:t xml:space="preserve"> </w:t>
      </w:r>
      <w:r w:rsidR="0038574A" w:rsidRPr="0038574A">
        <w:rPr>
          <w:sz w:val="24"/>
          <w:szCs w:val="24"/>
        </w:rPr>
        <w:t>Techniques</w:t>
      </w:r>
      <w:r w:rsidR="0038574A">
        <w:rPr>
          <w:sz w:val="24"/>
          <w:szCs w:val="24"/>
        </w:rPr>
        <w:t xml:space="preserve">” </w:t>
      </w:r>
      <w:r w:rsidR="0038574A" w:rsidRPr="0038574A">
        <w:rPr>
          <w:sz w:val="24"/>
          <w:szCs w:val="24"/>
        </w:rPr>
        <w:t>Year-2020</w:t>
      </w:r>
    </w:p>
    <w:p w14:paraId="50074071" w14:textId="02A02FCA" w:rsidR="00827762" w:rsidRPr="007512A2" w:rsidRDefault="00827762" w:rsidP="00827762">
      <w:pPr>
        <w:jc w:val="both"/>
        <w:rPr>
          <w:sz w:val="24"/>
          <w:szCs w:val="24"/>
        </w:rPr>
      </w:pPr>
    </w:p>
    <w:p w14:paraId="79FBFD53" w14:textId="72B8DA60" w:rsidR="00743597" w:rsidRPr="00743597" w:rsidRDefault="00827762" w:rsidP="0038574A">
      <w:pPr>
        <w:widowControl w:val="0"/>
        <w:tabs>
          <w:tab w:val="left" w:pos="1427"/>
        </w:tabs>
        <w:autoSpaceDE w:val="0"/>
        <w:autoSpaceDN w:val="0"/>
        <w:spacing w:before="44" w:line="276" w:lineRule="auto"/>
        <w:ind w:right="830"/>
        <w:rPr>
          <w:sz w:val="24"/>
          <w:szCs w:val="24"/>
        </w:rPr>
      </w:pPr>
      <w:r w:rsidRPr="00743597">
        <w:rPr>
          <w:sz w:val="24"/>
          <w:szCs w:val="24"/>
        </w:rPr>
        <w:t xml:space="preserve">[2] </w:t>
      </w:r>
      <w:r w:rsidR="0038574A">
        <w:rPr>
          <w:sz w:val="24"/>
          <w:szCs w:val="24"/>
        </w:rPr>
        <w:t xml:space="preserve"> </w:t>
      </w:r>
      <w:r w:rsidR="0038574A" w:rsidRPr="0038574A">
        <w:rPr>
          <w:sz w:val="24"/>
          <w:szCs w:val="24"/>
        </w:rPr>
        <w:t>Ritika Gupta</w:t>
      </w:r>
      <w:r w:rsidR="0038574A">
        <w:rPr>
          <w:sz w:val="24"/>
          <w:szCs w:val="24"/>
        </w:rPr>
        <w:t xml:space="preserve"> </w:t>
      </w:r>
      <w:r w:rsidR="0038574A" w:rsidRPr="0038574A">
        <w:rPr>
          <w:sz w:val="24"/>
          <w:szCs w:val="24"/>
        </w:rPr>
        <w:t>and Amit</w:t>
      </w:r>
      <w:r w:rsidR="0038574A">
        <w:rPr>
          <w:sz w:val="24"/>
          <w:szCs w:val="24"/>
        </w:rPr>
        <w:t xml:space="preserve"> </w:t>
      </w:r>
      <w:r w:rsidR="0038574A" w:rsidRPr="0038574A">
        <w:rPr>
          <w:sz w:val="24"/>
          <w:szCs w:val="24"/>
        </w:rPr>
        <w:t>Yadav</w:t>
      </w:r>
      <w:r w:rsidR="0038574A">
        <w:rPr>
          <w:sz w:val="24"/>
          <w:szCs w:val="24"/>
        </w:rPr>
        <w:t xml:space="preserve"> “</w:t>
      </w:r>
      <w:r w:rsidR="0038574A" w:rsidRPr="0038574A">
        <w:rPr>
          <w:sz w:val="24"/>
          <w:szCs w:val="24"/>
        </w:rPr>
        <w:t>Loan Approval</w:t>
      </w:r>
      <w:r w:rsidR="0038574A">
        <w:rPr>
          <w:sz w:val="24"/>
          <w:szCs w:val="24"/>
        </w:rPr>
        <w:t xml:space="preserve"> </w:t>
      </w:r>
      <w:r w:rsidR="0038574A" w:rsidRPr="0038574A">
        <w:rPr>
          <w:sz w:val="24"/>
          <w:szCs w:val="24"/>
        </w:rPr>
        <w:t>Prediction</w:t>
      </w:r>
      <w:r w:rsidR="0038574A">
        <w:rPr>
          <w:sz w:val="24"/>
          <w:szCs w:val="24"/>
        </w:rPr>
        <w:t xml:space="preserve"> </w:t>
      </w:r>
      <w:r w:rsidR="0038574A" w:rsidRPr="0038574A">
        <w:rPr>
          <w:sz w:val="24"/>
          <w:szCs w:val="24"/>
        </w:rPr>
        <w:t>using Machine</w:t>
      </w:r>
      <w:r w:rsidR="0038574A">
        <w:rPr>
          <w:sz w:val="24"/>
          <w:szCs w:val="24"/>
        </w:rPr>
        <w:t xml:space="preserve"> </w:t>
      </w:r>
      <w:r w:rsidR="0038574A" w:rsidRPr="0038574A">
        <w:rPr>
          <w:sz w:val="24"/>
          <w:szCs w:val="24"/>
        </w:rPr>
        <w:t>Learning</w:t>
      </w:r>
      <w:r w:rsidR="0038574A">
        <w:rPr>
          <w:sz w:val="24"/>
          <w:szCs w:val="24"/>
        </w:rPr>
        <w:t xml:space="preserve"> </w:t>
      </w:r>
      <w:r w:rsidR="0038574A" w:rsidRPr="0038574A">
        <w:rPr>
          <w:sz w:val="24"/>
          <w:szCs w:val="24"/>
        </w:rPr>
        <w:t>Techniques</w:t>
      </w:r>
      <w:r w:rsidR="0038574A">
        <w:rPr>
          <w:sz w:val="24"/>
          <w:szCs w:val="24"/>
        </w:rPr>
        <w:t xml:space="preserve"> “ Year-2020</w:t>
      </w:r>
    </w:p>
    <w:p w14:paraId="501DAA73" w14:textId="36BEF9F1" w:rsidR="00827762" w:rsidRPr="007512A2" w:rsidRDefault="00827762" w:rsidP="00827762">
      <w:pPr>
        <w:jc w:val="both"/>
        <w:rPr>
          <w:sz w:val="24"/>
          <w:szCs w:val="24"/>
        </w:rPr>
      </w:pPr>
    </w:p>
    <w:p w14:paraId="1002CA12" w14:textId="2D689912" w:rsidR="00910A91" w:rsidRPr="0038574A" w:rsidRDefault="00827762" w:rsidP="0038574A">
      <w:pPr>
        <w:widowControl w:val="0"/>
        <w:tabs>
          <w:tab w:val="left" w:pos="1364"/>
        </w:tabs>
        <w:autoSpaceDE w:val="0"/>
        <w:autoSpaceDN w:val="0"/>
        <w:spacing w:before="2" w:line="276" w:lineRule="auto"/>
        <w:ind w:right="793"/>
        <w:rPr>
          <w:sz w:val="24"/>
          <w:szCs w:val="24"/>
        </w:rPr>
      </w:pPr>
      <w:r w:rsidRPr="00910A91">
        <w:rPr>
          <w:sz w:val="24"/>
          <w:szCs w:val="24"/>
        </w:rPr>
        <w:t xml:space="preserve">[3] </w:t>
      </w:r>
      <w:r w:rsidR="0038574A" w:rsidRPr="0038574A">
        <w:rPr>
          <w:sz w:val="24"/>
          <w:szCs w:val="24"/>
        </w:rPr>
        <w:t>Sudarshan D.</w:t>
      </w:r>
      <w:r w:rsidR="0038574A">
        <w:rPr>
          <w:sz w:val="24"/>
          <w:szCs w:val="24"/>
        </w:rPr>
        <w:t xml:space="preserve"> </w:t>
      </w:r>
      <w:r w:rsidR="0038574A" w:rsidRPr="0038574A">
        <w:rPr>
          <w:sz w:val="24"/>
          <w:szCs w:val="24"/>
        </w:rPr>
        <w:t>and Santhosh</w:t>
      </w:r>
      <w:r w:rsidR="0038574A">
        <w:rPr>
          <w:sz w:val="24"/>
          <w:szCs w:val="24"/>
        </w:rPr>
        <w:t xml:space="preserve"> </w:t>
      </w:r>
      <w:r w:rsidR="0038574A" w:rsidRPr="0038574A">
        <w:rPr>
          <w:sz w:val="24"/>
          <w:szCs w:val="24"/>
        </w:rPr>
        <w:t>Kumar G.</w:t>
      </w:r>
      <w:r w:rsidR="0038574A">
        <w:rPr>
          <w:sz w:val="24"/>
          <w:szCs w:val="24"/>
        </w:rPr>
        <w:t xml:space="preserve"> “</w:t>
      </w:r>
      <w:r w:rsidR="0038574A" w:rsidRPr="0038574A">
        <w:rPr>
          <w:sz w:val="24"/>
          <w:szCs w:val="24"/>
        </w:rPr>
        <w:t>A hybrid</w:t>
      </w:r>
      <w:r w:rsidR="0038574A">
        <w:rPr>
          <w:sz w:val="24"/>
          <w:szCs w:val="24"/>
        </w:rPr>
        <w:t xml:space="preserve"> </w:t>
      </w:r>
      <w:r w:rsidR="0038574A" w:rsidRPr="0038574A">
        <w:rPr>
          <w:sz w:val="24"/>
          <w:szCs w:val="24"/>
        </w:rPr>
        <w:t>approach for</w:t>
      </w:r>
      <w:r w:rsidR="0038574A">
        <w:rPr>
          <w:sz w:val="24"/>
          <w:szCs w:val="24"/>
        </w:rPr>
        <w:t xml:space="preserve"> </w:t>
      </w:r>
      <w:r w:rsidR="0038574A" w:rsidRPr="0038574A">
        <w:rPr>
          <w:sz w:val="24"/>
          <w:szCs w:val="24"/>
        </w:rPr>
        <w:t>loan approval</w:t>
      </w:r>
      <w:r w:rsidR="0038574A">
        <w:rPr>
          <w:sz w:val="24"/>
          <w:szCs w:val="24"/>
        </w:rPr>
        <w:t xml:space="preserve"> </w:t>
      </w:r>
      <w:r w:rsidR="0038574A" w:rsidRPr="0038574A">
        <w:rPr>
          <w:sz w:val="24"/>
          <w:szCs w:val="24"/>
        </w:rPr>
        <w:t>prediction</w:t>
      </w:r>
      <w:r w:rsidR="0038574A">
        <w:rPr>
          <w:sz w:val="24"/>
          <w:szCs w:val="24"/>
        </w:rPr>
        <w:t xml:space="preserve"> </w:t>
      </w:r>
      <w:r w:rsidR="0038574A" w:rsidRPr="0038574A">
        <w:rPr>
          <w:sz w:val="24"/>
          <w:szCs w:val="24"/>
        </w:rPr>
        <w:t>using machine</w:t>
      </w:r>
      <w:r w:rsidR="0038574A">
        <w:rPr>
          <w:sz w:val="24"/>
          <w:szCs w:val="24"/>
        </w:rPr>
        <w:t xml:space="preserve"> </w:t>
      </w:r>
      <w:r w:rsidR="0038574A" w:rsidRPr="0038574A">
        <w:rPr>
          <w:sz w:val="24"/>
          <w:szCs w:val="24"/>
        </w:rPr>
        <w:t>learning and</w:t>
      </w:r>
      <w:r w:rsidR="0038574A">
        <w:rPr>
          <w:sz w:val="24"/>
          <w:szCs w:val="24"/>
        </w:rPr>
        <w:t xml:space="preserve"> </w:t>
      </w:r>
      <w:r w:rsidR="0038574A" w:rsidRPr="0038574A">
        <w:rPr>
          <w:sz w:val="24"/>
          <w:szCs w:val="24"/>
        </w:rPr>
        <w:t>sentiment</w:t>
      </w:r>
      <w:r w:rsidR="0038574A">
        <w:rPr>
          <w:sz w:val="24"/>
          <w:szCs w:val="24"/>
        </w:rPr>
        <w:t xml:space="preserve"> </w:t>
      </w:r>
      <w:r w:rsidR="0038574A" w:rsidRPr="0038574A">
        <w:rPr>
          <w:sz w:val="24"/>
          <w:szCs w:val="24"/>
        </w:rPr>
        <w:t>analysis</w:t>
      </w:r>
      <w:r w:rsidR="0038574A">
        <w:rPr>
          <w:sz w:val="24"/>
          <w:szCs w:val="24"/>
        </w:rPr>
        <w:t>” Year-2019</w:t>
      </w:r>
    </w:p>
    <w:p w14:paraId="0F951EBB" w14:textId="51947D5B" w:rsidR="00827762" w:rsidRPr="007512A2" w:rsidRDefault="00827762" w:rsidP="00827762">
      <w:pPr>
        <w:jc w:val="both"/>
        <w:rPr>
          <w:sz w:val="24"/>
          <w:szCs w:val="24"/>
        </w:rPr>
      </w:pPr>
    </w:p>
    <w:p w14:paraId="30E130E0" w14:textId="77777777" w:rsidR="00910A91" w:rsidRPr="00910A91" w:rsidRDefault="00827762" w:rsidP="00910A91">
      <w:pPr>
        <w:widowControl w:val="0"/>
        <w:tabs>
          <w:tab w:val="left" w:pos="1427"/>
        </w:tabs>
        <w:autoSpaceDE w:val="0"/>
        <w:autoSpaceDN w:val="0"/>
        <w:spacing w:line="275" w:lineRule="exact"/>
        <w:rPr>
          <w:sz w:val="24"/>
        </w:rPr>
      </w:pPr>
      <w:r w:rsidRPr="00910A91">
        <w:rPr>
          <w:sz w:val="24"/>
          <w:szCs w:val="24"/>
        </w:rPr>
        <w:t xml:space="preserve">[4] </w:t>
      </w:r>
      <w:proofErr w:type="spellStart"/>
      <w:r w:rsidR="00910A91" w:rsidRPr="00910A91">
        <w:rPr>
          <w:sz w:val="24"/>
        </w:rPr>
        <w:t>Ekta</w:t>
      </w:r>
      <w:proofErr w:type="spellEnd"/>
      <w:r w:rsidR="00910A91" w:rsidRPr="00910A91">
        <w:rPr>
          <w:spacing w:val="-2"/>
          <w:sz w:val="24"/>
        </w:rPr>
        <w:t xml:space="preserve"> </w:t>
      </w:r>
      <w:proofErr w:type="spellStart"/>
      <w:r w:rsidR="00910A91" w:rsidRPr="00910A91">
        <w:rPr>
          <w:sz w:val="24"/>
        </w:rPr>
        <w:t>Gandotra</w:t>
      </w:r>
      <w:proofErr w:type="spellEnd"/>
      <w:r w:rsidR="00910A91" w:rsidRPr="00910A91">
        <w:rPr>
          <w:sz w:val="24"/>
        </w:rPr>
        <w:t>,</w:t>
      </w:r>
      <w:r w:rsidR="00910A91" w:rsidRPr="00910A91">
        <w:rPr>
          <w:spacing w:val="-2"/>
          <w:sz w:val="24"/>
        </w:rPr>
        <w:t xml:space="preserve"> </w:t>
      </w:r>
      <w:proofErr w:type="spellStart"/>
      <w:r w:rsidR="00910A91" w:rsidRPr="00910A91">
        <w:rPr>
          <w:sz w:val="24"/>
        </w:rPr>
        <w:t>Divya</w:t>
      </w:r>
      <w:proofErr w:type="spellEnd"/>
      <w:r w:rsidR="00910A91" w:rsidRPr="00910A91">
        <w:rPr>
          <w:spacing w:val="-2"/>
          <w:sz w:val="24"/>
        </w:rPr>
        <w:t xml:space="preserve"> </w:t>
      </w:r>
      <w:r w:rsidR="00910A91" w:rsidRPr="00910A91">
        <w:rPr>
          <w:sz w:val="24"/>
        </w:rPr>
        <w:t>Bansal,</w:t>
      </w:r>
      <w:r w:rsidR="00910A91" w:rsidRPr="00910A91">
        <w:rPr>
          <w:spacing w:val="-2"/>
          <w:sz w:val="24"/>
        </w:rPr>
        <w:t xml:space="preserve"> </w:t>
      </w:r>
      <w:r w:rsidR="00910A91" w:rsidRPr="00910A91">
        <w:rPr>
          <w:sz w:val="24"/>
        </w:rPr>
        <w:t>Sanjeev</w:t>
      </w:r>
      <w:r w:rsidR="00910A91" w:rsidRPr="00910A91">
        <w:rPr>
          <w:spacing w:val="-1"/>
          <w:sz w:val="24"/>
        </w:rPr>
        <w:t xml:space="preserve"> </w:t>
      </w:r>
      <w:proofErr w:type="spellStart"/>
      <w:r w:rsidR="00910A91" w:rsidRPr="00910A91">
        <w:rPr>
          <w:sz w:val="24"/>
        </w:rPr>
        <w:t>Sofat</w:t>
      </w:r>
      <w:proofErr w:type="spellEnd"/>
      <w:r w:rsidR="00910A91" w:rsidRPr="00910A91">
        <w:rPr>
          <w:spacing w:val="-2"/>
          <w:sz w:val="24"/>
        </w:rPr>
        <w:t xml:space="preserve"> </w:t>
      </w:r>
      <w:r w:rsidR="00910A91" w:rsidRPr="00910A91">
        <w:rPr>
          <w:sz w:val="24"/>
        </w:rPr>
        <w:t>2017,</w:t>
      </w:r>
      <w:r w:rsidR="00910A91" w:rsidRPr="00910A91">
        <w:rPr>
          <w:spacing w:val="-2"/>
          <w:sz w:val="24"/>
        </w:rPr>
        <w:t xml:space="preserve"> </w:t>
      </w:r>
      <w:r w:rsidR="00910A91" w:rsidRPr="00910A91">
        <w:rPr>
          <w:sz w:val="24"/>
        </w:rPr>
        <w:t>‘Malware</w:t>
      </w:r>
      <w:r w:rsidR="00910A91" w:rsidRPr="00910A91">
        <w:rPr>
          <w:spacing w:val="-3"/>
          <w:sz w:val="24"/>
        </w:rPr>
        <w:t xml:space="preserve"> </w:t>
      </w:r>
      <w:r w:rsidR="00910A91" w:rsidRPr="00910A91">
        <w:rPr>
          <w:sz w:val="24"/>
        </w:rPr>
        <w:t>Analysis and</w:t>
      </w:r>
      <w:r w:rsidR="00910A91" w:rsidRPr="00910A91">
        <w:rPr>
          <w:spacing w:val="-1"/>
          <w:sz w:val="24"/>
        </w:rPr>
        <w:t xml:space="preserve"> </w:t>
      </w:r>
      <w:r w:rsidR="00910A91" w:rsidRPr="00910A91">
        <w:rPr>
          <w:sz w:val="24"/>
        </w:rPr>
        <w:t>Classification:</w:t>
      </w:r>
    </w:p>
    <w:p w14:paraId="38C39A63" w14:textId="4899EFDD" w:rsidR="00827762" w:rsidRPr="007512A2" w:rsidRDefault="00827762" w:rsidP="00827762">
      <w:pPr>
        <w:jc w:val="both"/>
        <w:rPr>
          <w:sz w:val="24"/>
          <w:szCs w:val="24"/>
        </w:rPr>
      </w:pPr>
    </w:p>
    <w:p w14:paraId="43069F68" w14:textId="77777777" w:rsidR="00827762" w:rsidRPr="007512A2" w:rsidRDefault="00827762" w:rsidP="00827762">
      <w:pPr>
        <w:jc w:val="both"/>
        <w:rPr>
          <w:sz w:val="24"/>
          <w:szCs w:val="24"/>
        </w:rPr>
      </w:pPr>
      <w:r w:rsidRPr="007512A2">
        <w:rPr>
          <w:sz w:val="24"/>
          <w:szCs w:val="24"/>
        </w:rPr>
        <w:t xml:space="preserve">[5] P. Singh and A. </w:t>
      </w:r>
      <w:proofErr w:type="spellStart"/>
      <w:r w:rsidRPr="007512A2">
        <w:rPr>
          <w:sz w:val="24"/>
          <w:szCs w:val="24"/>
        </w:rPr>
        <w:t>Jasuja</w:t>
      </w:r>
      <w:proofErr w:type="spellEnd"/>
      <w:r w:rsidRPr="007512A2">
        <w:rPr>
          <w:sz w:val="24"/>
          <w:szCs w:val="24"/>
        </w:rPr>
        <w:t>, “</w:t>
      </w:r>
      <w:proofErr w:type="spellStart"/>
      <w:r w:rsidRPr="007512A2">
        <w:rPr>
          <w:sz w:val="24"/>
          <w:szCs w:val="24"/>
        </w:rPr>
        <w:t>IoT</w:t>
      </w:r>
      <w:proofErr w:type="spellEnd"/>
      <w:r w:rsidRPr="007512A2">
        <w:rPr>
          <w:sz w:val="24"/>
          <w:szCs w:val="24"/>
        </w:rPr>
        <w:t xml:space="preserve"> based low-cost distant patient ECG monitoring system,” International Conference on Computing, Communication and Automation, Greater Noida, pp. 1330-1334, 2017.</w:t>
      </w:r>
    </w:p>
    <w:p w14:paraId="701E31A5" w14:textId="77777777" w:rsidR="00827762" w:rsidRPr="007512A2" w:rsidRDefault="00827762" w:rsidP="00827762">
      <w:pPr>
        <w:jc w:val="both"/>
        <w:rPr>
          <w:sz w:val="24"/>
          <w:szCs w:val="24"/>
        </w:rPr>
      </w:pPr>
    </w:p>
    <w:p w14:paraId="5163711D" w14:textId="77777777" w:rsidR="00827762" w:rsidRPr="007512A2" w:rsidRDefault="00827762" w:rsidP="00827762">
      <w:pPr>
        <w:pBdr>
          <w:top w:val="nil"/>
          <w:left w:val="nil"/>
          <w:bottom w:val="nil"/>
          <w:right w:val="nil"/>
          <w:between w:val="nil"/>
        </w:pBdr>
        <w:tabs>
          <w:tab w:val="left" w:pos="426"/>
        </w:tabs>
        <w:spacing w:after="120"/>
        <w:jc w:val="both"/>
        <w:rPr>
          <w:color w:val="000000"/>
          <w:sz w:val="24"/>
          <w:szCs w:val="24"/>
        </w:rPr>
      </w:pPr>
      <w:r w:rsidRPr="007512A2">
        <w:rPr>
          <w:sz w:val="24"/>
          <w:szCs w:val="24"/>
        </w:rPr>
        <w:t xml:space="preserve">[6] M. </w:t>
      </w:r>
      <w:proofErr w:type="spellStart"/>
      <w:r w:rsidRPr="007512A2">
        <w:rPr>
          <w:sz w:val="24"/>
          <w:szCs w:val="24"/>
        </w:rPr>
        <w:t>Neyja</w:t>
      </w:r>
      <w:proofErr w:type="spellEnd"/>
      <w:r w:rsidRPr="007512A2">
        <w:rPr>
          <w:sz w:val="24"/>
          <w:szCs w:val="24"/>
        </w:rPr>
        <w:t xml:space="preserve">, S. </w:t>
      </w:r>
      <w:proofErr w:type="spellStart"/>
      <w:r w:rsidRPr="007512A2">
        <w:rPr>
          <w:sz w:val="24"/>
          <w:szCs w:val="24"/>
        </w:rPr>
        <w:t>Mumtaz</w:t>
      </w:r>
      <w:proofErr w:type="spellEnd"/>
      <w:r w:rsidRPr="007512A2">
        <w:rPr>
          <w:sz w:val="24"/>
          <w:szCs w:val="24"/>
        </w:rPr>
        <w:t xml:space="preserve">, K.M.S. </w:t>
      </w:r>
      <w:proofErr w:type="spellStart"/>
      <w:r w:rsidRPr="007512A2">
        <w:rPr>
          <w:sz w:val="24"/>
          <w:szCs w:val="24"/>
        </w:rPr>
        <w:t>Huq</w:t>
      </w:r>
      <w:proofErr w:type="spellEnd"/>
      <w:r w:rsidRPr="007512A2">
        <w:rPr>
          <w:sz w:val="24"/>
          <w:szCs w:val="24"/>
        </w:rPr>
        <w:t xml:space="preserve">, S.A. </w:t>
      </w:r>
      <w:proofErr w:type="spellStart"/>
      <w:r w:rsidRPr="007512A2">
        <w:rPr>
          <w:sz w:val="24"/>
          <w:szCs w:val="24"/>
        </w:rPr>
        <w:t>Busari</w:t>
      </w:r>
      <w:proofErr w:type="spellEnd"/>
      <w:r w:rsidRPr="007512A2">
        <w:rPr>
          <w:sz w:val="24"/>
          <w:szCs w:val="24"/>
        </w:rPr>
        <w:t>, J. Rodriguez and Z. Zhou, “</w:t>
      </w:r>
      <w:proofErr w:type="spellStart"/>
      <w:r w:rsidRPr="007512A2">
        <w:rPr>
          <w:sz w:val="24"/>
          <w:szCs w:val="24"/>
        </w:rPr>
        <w:t>AnIoT</w:t>
      </w:r>
      <w:proofErr w:type="spellEnd"/>
      <w:r w:rsidRPr="007512A2">
        <w:rPr>
          <w:sz w:val="24"/>
          <w:szCs w:val="24"/>
        </w:rPr>
        <w:t>-Based E-Health Monitoring System Using ECG Signal,” IEEE Global Communications Conference, Singapore, pp. 1-6, 2017.</w:t>
      </w:r>
    </w:p>
    <w:p w14:paraId="3771D4FB" w14:textId="6EF74E35" w:rsidR="002B5897" w:rsidRDefault="002B5897" w:rsidP="00827762">
      <w:pPr>
        <w:pBdr>
          <w:top w:val="nil"/>
          <w:left w:val="nil"/>
          <w:bottom w:val="nil"/>
          <w:right w:val="nil"/>
          <w:between w:val="nil"/>
        </w:pBdr>
        <w:spacing w:before="360" w:after="120"/>
        <w:jc w:val="both"/>
        <w:rPr>
          <w:b/>
          <w:color w:val="000000"/>
          <w:sz w:val="24"/>
          <w:szCs w:val="24"/>
        </w:rPr>
      </w:pPr>
    </w:p>
    <w:sectPr w:rsidR="002B5897">
      <w:headerReference w:type="even" r:id="rId17"/>
      <w:headerReference w:type="default" r:id="rId18"/>
      <w:pgSz w:w="11907" w:h="16840"/>
      <w:pgMar w:top="1418" w:right="1134" w:bottom="851" w:left="1134"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B2ADB" w14:textId="77777777" w:rsidR="00A07C58" w:rsidRDefault="00A07C58">
      <w:r>
        <w:separator/>
      </w:r>
    </w:p>
  </w:endnote>
  <w:endnote w:type="continuationSeparator" w:id="0">
    <w:p w14:paraId="581B0E5E" w14:textId="77777777" w:rsidR="00A07C58" w:rsidRDefault="00A07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A628D4" w14:textId="77777777" w:rsidR="00A07C58" w:rsidRDefault="00A07C58">
      <w:r>
        <w:separator/>
      </w:r>
    </w:p>
  </w:footnote>
  <w:footnote w:type="continuationSeparator" w:id="0">
    <w:p w14:paraId="50ACE115" w14:textId="77777777" w:rsidR="00A07C58" w:rsidRDefault="00A07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506B2" w14:textId="77777777" w:rsidR="002B5897" w:rsidRDefault="002B5897">
    <w:pPr>
      <w:pBdr>
        <w:top w:val="nil"/>
        <w:left w:val="nil"/>
        <w:bottom w:val="nil"/>
        <w:right w:val="nil"/>
        <w:between w:val="nil"/>
      </w:pBdr>
      <w:tabs>
        <w:tab w:val="center" w:pos="4536"/>
        <w:tab w:val="right" w:pos="9072"/>
      </w:tabs>
      <w:spacing w:after="24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F8021" w14:textId="77777777" w:rsidR="002B5897" w:rsidRDefault="002B5897">
    <w:pPr>
      <w:pBdr>
        <w:top w:val="nil"/>
        <w:left w:val="nil"/>
        <w:bottom w:val="nil"/>
        <w:right w:val="nil"/>
        <w:between w:val="nil"/>
      </w:pBdr>
      <w:tabs>
        <w:tab w:val="center" w:pos="4536"/>
        <w:tab w:val="right" w:pos="9072"/>
      </w:tabs>
      <w:spacing w:after="24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129B8"/>
    <w:multiLevelType w:val="multilevel"/>
    <w:tmpl w:val="57A4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D3265"/>
    <w:multiLevelType w:val="multilevel"/>
    <w:tmpl w:val="FCC83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EE24D3"/>
    <w:multiLevelType w:val="hybridMultilevel"/>
    <w:tmpl w:val="E2A2F6F4"/>
    <w:lvl w:ilvl="0" w:tplc="88C68046">
      <w:start w:val="1"/>
      <w:numFmt w:val="decimal"/>
      <w:lvlText w:val="[%1]"/>
      <w:lvlJc w:val="left"/>
      <w:pPr>
        <w:ind w:left="1023" w:hanging="404"/>
      </w:pPr>
      <w:rPr>
        <w:rFonts w:ascii="Times New Roman" w:eastAsia="Times New Roman" w:hAnsi="Times New Roman" w:cs="Times New Roman" w:hint="default"/>
        <w:spacing w:val="0"/>
        <w:w w:val="99"/>
        <w:sz w:val="24"/>
        <w:szCs w:val="24"/>
        <w:lang w:val="en-US" w:eastAsia="en-US" w:bidi="ar-SA"/>
      </w:rPr>
    </w:lvl>
    <w:lvl w:ilvl="1" w:tplc="9356C340">
      <w:numFmt w:val="bullet"/>
      <w:lvlText w:val="•"/>
      <w:lvlJc w:val="left"/>
      <w:pPr>
        <w:ind w:left="1998" w:hanging="404"/>
      </w:pPr>
      <w:rPr>
        <w:lang w:val="en-US" w:eastAsia="en-US" w:bidi="ar-SA"/>
      </w:rPr>
    </w:lvl>
    <w:lvl w:ilvl="2" w:tplc="E5B86A98">
      <w:numFmt w:val="bullet"/>
      <w:lvlText w:val="•"/>
      <w:lvlJc w:val="left"/>
      <w:pPr>
        <w:ind w:left="2976" w:hanging="404"/>
      </w:pPr>
      <w:rPr>
        <w:lang w:val="en-US" w:eastAsia="en-US" w:bidi="ar-SA"/>
      </w:rPr>
    </w:lvl>
    <w:lvl w:ilvl="3" w:tplc="CFF0BA48">
      <w:numFmt w:val="bullet"/>
      <w:lvlText w:val="•"/>
      <w:lvlJc w:val="left"/>
      <w:pPr>
        <w:ind w:left="3954" w:hanging="404"/>
      </w:pPr>
      <w:rPr>
        <w:lang w:val="en-US" w:eastAsia="en-US" w:bidi="ar-SA"/>
      </w:rPr>
    </w:lvl>
    <w:lvl w:ilvl="4" w:tplc="E23E1CEC">
      <w:numFmt w:val="bullet"/>
      <w:lvlText w:val="•"/>
      <w:lvlJc w:val="left"/>
      <w:pPr>
        <w:ind w:left="4932" w:hanging="404"/>
      </w:pPr>
      <w:rPr>
        <w:lang w:val="en-US" w:eastAsia="en-US" w:bidi="ar-SA"/>
      </w:rPr>
    </w:lvl>
    <w:lvl w:ilvl="5" w:tplc="F4E48314">
      <w:numFmt w:val="bullet"/>
      <w:lvlText w:val="•"/>
      <w:lvlJc w:val="left"/>
      <w:pPr>
        <w:ind w:left="5910" w:hanging="404"/>
      </w:pPr>
      <w:rPr>
        <w:lang w:val="en-US" w:eastAsia="en-US" w:bidi="ar-SA"/>
      </w:rPr>
    </w:lvl>
    <w:lvl w:ilvl="6" w:tplc="1C38DD20">
      <w:numFmt w:val="bullet"/>
      <w:lvlText w:val="•"/>
      <w:lvlJc w:val="left"/>
      <w:pPr>
        <w:ind w:left="6888" w:hanging="404"/>
      </w:pPr>
      <w:rPr>
        <w:lang w:val="en-US" w:eastAsia="en-US" w:bidi="ar-SA"/>
      </w:rPr>
    </w:lvl>
    <w:lvl w:ilvl="7" w:tplc="CD7A7C4C">
      <w:numFmt w:val="bullet"/>
      <w:lvlText w:val="•"/>
      <w:lvlJc w:val="left"/>
      <w:pPr>
        <w:ind w:left="7866" w:hanging="404"/>
      </w:pPr>
      <w:rPr>
        <w:lang w:val="en-US" w:eastAsia="en-US" w:bidi="ar-SA"/>
      </w:rPr>
    </w:lvl>
    <w:lvl w:ilvl="8" w:tplc="FB5A3E76">
      <w:numFmt w:val="bullet"/>
      <w:lvlText w:val="•"/>
      <w:lvlJc w:val="left"/>
      <w:pPr>
        <w:ind w:left="8844" w:hanging="404"/>
      </w:pPr>
      <w:rPr>
        <w:lang w:val="en-US" w:eastAsia="en-US" w:bidi="ar-SA"/>
      </w:rPr>
    </w:lvl>
  </w:abstractNum>
  <w:abstractNum w:abstractNumId="3" w15:restartNumberingAfterBreak="0">
    <w:nsid w:val="351E6DE9"/>
    <w:multiLevelType w:val="hybridMultilevel"/>
    <w:tmpl w:val="42620B7C"/>
    <w:lvl w:ilvl="0" w:tplc="40090011">
      <w:start w:val="1"/>
      <w:numFmt w:val="decimal"/>
      <w:lvlText w:val="%1)"/>
      <w:lvlJc w:val="left"/>
      <w:pPr>
        <w:ind w:left="502"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8715A05"/>
    <w:multiLevelType w:val="multilevel"/>
    <w:tmpl w:val="96FCC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D239E"/>
    <w:multiLevelType w:val="hybridMultilevel"/>
    <w:tmpl w:val="3238E2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5"/>
  </w:num>
  <w:num w:numId="6">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897"/>
    <w:rsid w:val="000273B6"/>
    <w:rsid w:val="00034317"/>
    <w:rsid w:val="000B44F2"/>
    <w:rsid w:val="000F11BB"/>
    <w:rsid w:val="001B1BFC"/>
    <w:rsid w:val="001E77EA"/>
    <w:rsid w:val="001F5F09"/>
    <w:rsid w:val="002551B8"/>
    <w:rsid w:val="002723C3"/>
    <w:rsid w:val="002766AE"/>
    <w:rsid w:val="00285CAE"/>
    <w:rsid w:val="0028666F"/>
    <w:rsid w:val="002B5897"/>
    <w:rsid w:val="00300DED"/>
    <w:rsid w:val="003360CD"/>
    <w:rsid w:val="0038574A"/>
    <w:rsid w:val="003A1A16"/>
    <w:rsid w:val="0041509B"/>
    <w:rsid w:val="004347F1"/>
    <w:rsid w:val="00465785"/>
    <w:rsid w:val="00474F6C"/>
    <w:rsid w:val="00475AC2"/>
    <w:rsid w:val="004F452A"/>
    <w:rsid w:val="005076F7"/>
    <w:rsid w:val="005470DE"/>
    <w:rsid w:val="005E2C8C"/>
    <w:rsid w:val="00605EE0"/>
    <w:rsid w:val="006227BB"/>
    <w:rsid w:val="006647DA"/>
    <w:rsid w:val="006B69FE"/>
    <w:rsid w:val="00735E97"/>
    <w:rsid w:val="00743597"/>
    <w:rsid w:val="007512A2"/>
    <w:rsid w:val="00827762"/>
    <w:rsid w:val="00833278"/>
    <w:rsid w:val="00850B08"/>
    <w:rsid w:val="00875268"/>
    <w:rsid w:val="00881B67"/>
    <w:rsid w:val="00892464"/>
    <w:rsid w:val="008B5984"/>
    <w:rsid w:val="008D48A7"/>
    <w:rsid w:val="008E7100"/>
    <w:rsid w:val="00910A91"/>
    <w:rsid w:val="0092595C"/>
    <w:rsid w:val="009D33BE"/>
    <w:rsid w:val="00A07C58"/>
    <w:rsid w:val="00A475B5"/>
    <w:rsid w:val="00A568FC"/>
    <w:rsid w:val="00AA7C72"/>
    <w:rsid w:val="00AC3177"/>
    <w:rsid w:val="00B355B0"/>
    <w:rsid w:val="00BC6AFA"/>
    <w:rsid w:val="00C170DC"/>
    <w:rsid w:val="00C2410B"/>
    <w:rsid w:val="00C90A94"/>
    <w:rsid w:val="00C944FB"/>
    <w:rsid w:val="00CC7063"/>
    <w:rsid w:val="00D12AD5"/>
    <w:rsid w:val="00D335A8"/>
    <w:rsid w:val="00DA6E7A"/>
    <w:rsid w:val="00DE7606"/>
    <w:rsid w:val="00E21FBA"/>
    <w:rsid w:val="00E32C45"/>
    <w:rsid w:val="00E3491C"/>
    <w:rsid w:val="00E554FD"/>
    <w:rsid w:val="00EC144F"/>
    <w:rsid w:val="00EC2614"/>
    <w:rsid w:val="00ED7EC5"/>
    <w:rsid w:val="00F049F5"/>
    <w:rsid w:val="00F22A83"/>
    <w:rsid w:val="00F65AA2"/>
    <w:rsid w:val="00F74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FAD6"/>
  <w15:docId w15:val="{8750CC2B-70AA-43FE-AFC3-EDA22EDF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b/>
      <w:sz w:val="32"/>
      <w:szCs w:val="32"/>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12AD5"/>
    <w:pPr>
      <w:spacing w:before="100" w:beforeAutospacing="1" w:after="100" w:afterAutospacing="1"/>
    </w:pPr>
    <w:rPr>
      <w:sz w:val="24"/>
      <w:szCs w:val="24"/>
      <w:lang w:val="en-IN"/>
    </w:rPr>
  </w:style>
  <w:style w:type="paragraph" w:styleId="NoSpacing">
    <w:name w:val="No Spacing"/>
    <w:uiPriority w:val="1"/>
    <w:qFormat/>
    <w:rsid w:val="00D12AD5"/>
  </w:style>
  <w:style w:type="paragraph" w:styleId="ListParagraph">
    <w:name w:val="List Paragraph"/>
    <w:basedOn w:val="Normal"/>
    <w:uiPriority w:val="1"/>
    <w:qFormat/>
    <w:rsid w:val="00474F6C"/>
    <w:pPr>
      <w:spacing w:after="160" w:line="256" w:lineRule="auto"/>
      <w:ind w:left="720"/>
      <w:contextualSpacing/>
    </w:pPr>
    <w:rPr>
      <w:rFonts w:asciiTheme="minorHAnsi" w:eastAsiaTheme="minorHAnsi" w:hAnsiTheme="minorHAnsi" w:cstheme="minorBidi"/>
      <w:sz w:val="22"/>
      <w:szCs w:val="22"/>
      <w:lang w:val="en-IN" w:eastAsia="en-US"/>
    </w:rPr>
  </w:style>
  <w:style w:type="character" w:customStyle="1" w:styleId="highlight">
    <w:name w:val="highlight"/>
    <w:basedOn w:val="DefaultParagraphFont"/>
    <w:rsid w:val="00474F6C"/>
  </w:style>
  <w:style w:type="character" w:customStyle="1" w:styleId="deleted">
    <w:name w:val="deleted"/>
    <w:basedOn w:val="DefaultParagraphFont"/>
    <w:rsid w:val="00474F6C"/>
  </w:style>
  <w:style w:type="character" w:styleId="Hyperlink">
    <w:name w:val="Hyperlink"/>
    <w:basedOn w:val="DefaultParagraphFont"/>
    <w:uiPriority w:val="99"/>
    <w:unhideWhenUsed/>
    <w:rsid w:val="0028666F"/>
    <w:rPr>
      <w:color w:val="0000FF" w:themeColor="hyperlink"/>
      <w:u w:val="single"/>
    </w:rPr>
  </w:style>
  <w:style w:type="character" w:customStyle="1" w:styleId="UnresolvedMention1">
    <w:name w:val="Unresolved Mention1"/>
    <w:basedOn w:val="DefaultParagraphFont"/>
    <w:uiPriority w:val="99"/>
    <w:semiHidden/>
    <w:unhideWhenUsed/>
    <w:rsid w:val="0028666F"/>
    <w:rPr>
      <w:color w:val="605E5C"/>
      <w:shd w:val="clear" w:color="auto" w:fill="E1DFDD"/>
    </w:rPr>
  </w:style>
  <w:style w:type="paragraph" w:styleId="BodyText">
    <w:name w:val="Body Text"/>
    <w:basedOn w:val="Normal"/>
    <w:link w:val="BodyTextChar"/>
    <w:uiPriority w:val="1"/>
    <w:semiHidden/>
    <w:unhideWhenUsed/>
    <w:qFormat/>
    <w:rsid w:val="00910A91"/>
    <w:pPr>
      <w:widowControl w:val="0"/>
      <w:autoSpaceDE w:val="0"/>
      <w:autoSpaceDN w:val="0"/>
    </w:pPr>
    <w:rPr>
      <w:sz w:val="24"/>
      <w:szCs w:val="24"/>
      <w:lang w:eastAsia="en-US"/>
    </w:rPr>
  </w:style>
  <w:style w:type="character" w:customStyle="1" w:styleId="BodyTextChar">
    <w:name w:val="Body Text Char"/>
    <w:basedOn w:val="DefaultParagraphFont"/>
    <w:link w:val="BodyText"/>
    <w:uiPriority w:val="1"/>
    <w:semiHidden/>
    <w:rsid w:val="00910A91"/>
    <w:rPr>
      <w:sz w:val="24"/>
      <w:szCs w:val="24"/>
      <w:lang w:eastAsia="en-US"/>
    </w:rPr>
  </w:style>
  <w:style w:type="character" w:customStyle="1" w:styleId="UnresolvedMention">
    <w:name w:val="Unresolved Mention"/>
    <w:basedOn w:val="DefaultParagraphFont"/>
    <w:uiPriority w:val="99"/>
    <w:semiHidden/>
    <w:unhideWhenUsed/>
    <w:rsid w:val="00735E97"/>
    <w:rPr>
      <w:color w:val="605E5C"/>
      <w:shd w:val="clear" w:color="auto" w:fill="E1DFDD"/>
    </w:rPr>
  </w:style>
  <w:style w:type="table" w:styleId="TableGrid">
    <w:name w:val="Table Grid"/>
    <w:basedOn w:val="TableNormal"/>
    <w:uiPriority w:val="39"/>
    <w:rsid w:val="008D4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48702">
      <w:bodyDiv w:val="1"/>
      <w:marLeft w:val="0"/>
      <w:marRight w:val="0"/>
      <w:marTop w:val="0"/>
      <w:marBottom w:val="0"/>
      <w:divBdr>
        <w:top w:val="none" w:sz="0" w:space="0" w:color="auto"/>
        <w:left w:val="none" w:sz="0" w:space="0" w:color="auto"/>
        <w:bottom w:val="none" w:sz="0" w:space="0" w:color="auto"/>
        <w:right w:val="none" w:sz="0" w:space="0" w:color="auto"/>
      </w:divBdr>
    </w:div>
    <w:div w:id="309789008">
      <w:bodyDiv w:val="1"/>
      <w:marLeft w:val="0"/>
      <w:marRight w:val="0"/>
      <w:marTop w:val="0"/>
      <w:marBottom w:val="0"/>
      <w:divBdr>
        <w:top w:val="none" w:sz="0" w:space="0" w:color="auto"/>
        <w:left w:val="none" w:sz="0" w:space="0" w:color="auto"/>
        <w:bottom w:val="none" w:sz="0" w:space="0" w:color="auto"/>
        <w:right w:val="none" w:sz="0" w:space="0" w:color="auto"/>
      </w:divBdr>
    </w:div>
    <w:div w:id="326323146">
      <w:bodyDiv w:val="1"/>
      <w:marLeft w:val="0"/>
      <w:marRight w:val="0"/>
      <w:marTop w:val="0"/>
      <w:marBottom w:val="0"/>
      <w:divBdr>
        <w:top w:val="none" w:sz="0" w:space="0" w:color="auto"/>
        <w:left w:val="none" w:sz="0" w:space="0" w:color="auto"/>
        <w:bottom w:val="none" w:sz="0" w:space="0" w:color="auto"/>
        <w:right w:val="none" w:sz="0" w:space="0" w:color="auto"/>
      </w:divBdr>
    </w:div>
    <w:div w:id="430469578">
      <w:bodyDiv w:val="1"/>
      <w:marLeft w:val="0"/>
      <w:marRight w:val="0"/>
      <w:marTop w:val="0"/>
      <w:marBottom w:val="0"/>
      <w:divBdr>
        <w:top w:val="none" w:sz="0" w:space="0" w:color="auto"/>
        <w:left w:val="none" w:sz="0" w:space="0" w:color="auto"/>
        <w:bottom w:val="none" w:sz="0" w:space="0" w:color="auto"/>
        <w:right w:val="none" w:sz="0" w:space="0" w:color="auto"/>
      </w:divBdr>
    </w:div>
    <w:div w:id="452477685">
      <w:bodyDiv w:val="1"/>
      <w:marLeft w:val="0"/>
      <w:marRight w:val="0"/>
      <w:marTop w:val="0"/>
      <w:marBottom w:val="0"/>
      <w:divBdr>
        <w:top w:val="none" w:sz="0" w:space="0" w:color="auto"/>
        <w:left w:val="none" w:sz="0" w:space="0" w:color="auto"/>
        <w:bottom w:val="none" w:sz="0" w:space="0" w:color="auto"/>
        <w:right w:val="none" w:sz="0" w:space="0" w:color="auto"/>
      </w:divBdr>
    </w:div>
    <w:div w:id="464395722">
      <w:bodyDiv w:val="1"/>
      <w:marLeft w:val="0"/>
      <w:marRight w:val="0"/>
      <w:marTop w:val="0"/>
      <w:marBottom w:val="0"/>
      <w:divBdr>
        <w:top w:val="none" w:sz="0" w:space="0" w:color="auto"/>
        <w:left w:val="none" w:sz="0" w:space="0" w:color="auto"/>
        <w:bottom w:val="none" w:sz="0" w:space="0" w:color="auto"/>
        <w:right w:val="none" w:sz="0" w:space="0" w:color="auto"/>
      </w:divBdr>
    </w:div>
    <w:div w:id="570194920">
      <w:bodyDiv w:val="1"/>
      <w:marLeft w:val="0"/>
      <w:marRight w:val="0"/>
      <w:marTop w:val="0"/>
      <w:marBottom w:val="0"/>
      <w:divBdr>
        <w:top w:val="none" w:sz="0" w:space="0" w:color="auto"/>
        <w:left w:val="none" w:sz="0" w:space="0" w:color="auto"/>
        <w:bottom w:val="none" w:sz="0" w:space="0" w:color="auto"/>
        <w:right w:val="none" w:sz="0" w:space="0" w:color="auto"/>
      </w:divBdr>
    </w:div>
    <w:div w:id="674038285">
      <w:bodyDiv w:val="1"/>
      <w:marLeft w:val="0"/>
      <w:marRight w:val="0"/>
      <w:marTop w:val="0"/>
      <w:marBottom w:val="0"/>
      <w:divBdr>
        <w:top w:val="none" w:sz="0" w:space="0" w:color="auto"/>
        <w:left w:val="none" w:sz="0" w:space="0" w:color="auto"/>
        <w:bottom w:val="none" w:sz="0" w:space="0" w:color="auto"/>
        <w:right w:val="none" w:sz="0" w:space="0" w:color="auto"/>
      </w:divBdr>
    </w:div>
    <w:div w:id="978002124">
      <w:bodyDiv w:val="1"/>
      <w:marLeft w:val="0"/>
      <w:marRight w:val="0"/>
      <w:marTop w:val="0"/>
      <w:marBottom w:val="0"/>
      <w:divBdr>
        <w:top w:val="none" w:sz="0" w:space="0" w:color="auto"/>
        <w:left w:val="none" w:sz="0" w:space="0" w:color="auto"/>
        <w:bottom w:val="none" w:sz="0" w:space="0" w:color="auto"/>
        <w:right w:val="none" w:sz="0" w:space="0" w:color="auto"/>
      </w:divBdr>
    </w:div>
    <w:div w:id="1181625325">
      <w:bodyDiv w:val="1"/>
      <w:marLeft w:val="0"/>
      <w:marRight w:val="0"/>
      <w:marTop w:val="0"/>
      <w:marBottom w:val="0"/>
      <w:divBdr>
        <w:top w:val="none" w:sz="0" w:space="0" w:color="auto"/>
        <w:left w:val="none" w:sz="0" w:space="0" w:color="auto"/>
        <w:bottom w:val="none" w:sz="0" w:space="0" w:color="auto"/>
        <w:right w:val="none" w:sz="0" w:space="0" w:color="auto"/>
      </w:divBdr>
    </w:div>
    <w:div w:id="1267540602">
      <w:bodyDiv w:val="1"/>
      <w:marLeft w:val="0"/>
      <w:marRight w:val="0"/>
      <w:marTop w:val="0"/>
      <w:marBottom w:val="0"/>
      <w:divBdr>
        <w:top w:val="none" w:sz="0" w:space="0" w:color="auto"/>
        <w:left w:val="none" w:sz="0" w:space="0" w:color="auto"/>
        <w:bottom w:val="none" w:sz="0" w:space="0" w:color="auto"/>
        <w:right w:val="none" w:sz="0" w:space="0" w:color="auto"/>
      </w:divBdr>
    </w:div>
    <w:div w:id="1507985223">
      <w:bodyDiv w:val="1"/>
      <w:marLeft w:val="0"/>
      <w:marRight w:val="0"/>
      <w:marTop w:val="0"/>
      <w:marBottom w:val="0"/>
      <w:divBdr>
        <w:top w:val="none" w:sz="0" w:space="0" w:color="auto"/>
        <w:left w:val="none" w:sz="0" w:space="0" w:color="auto"/>
        <w:bottom w:val="none" w:sz="0" w:space="0" w:color="auto"/>
        <w:right w:val="none" w:sz="0" w:space="0" w:color="auto"/>
      </w:divBdr>
    </w:div>
    <w:div w:id="1565528362">
      <w:bodyDiv w:val="1"/>
      <w:marLeft w:val="0"/>
      <w:marRight w:val="0"/>
      <w:marTop w:val="0"/>
      <w:marBottom w:val="0"/>
      <w:divBdr>
        <w:top w:val="none" w:sz="0" w:space="0" w:color="auto"/>
        <w:left w:val="none" w:sz="0" w:space="0" w:color="auto"/>
        <w:bottom w:val="none" w:sz="0" w:space="0" w:color="auto"/>
        <w:right w:val="none" w:sz="0" w:space="0" w:color="auto"/>
      </w:divBdr>
    </w:div>
    <w:div w:id="1833914712">
      <w:bodyDiv w:val="1"/>
      <w:marLeft w:val="0"/>
      <w:marRight w:val="0"/>
      <w:marTop w:val="0"/>
      <w:marBottom w:val="0"/>
      <w:divBdr>
        <w:top w:val="none" w:sz="0" w:space="0" w:color="auto"/>
        <w:left w:val="none" w:sz="0" w:space="0" w:color="auto"/>
        <w:bottom w:val="none" w:sz="0" w:space="0" w:color="auto"/>
        <w:right w:val="none" w:sz="0" w:space="0" w:color="auto"/>
      </w:divBdr>
    </w:div>
    <w:div w:id="1871801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uddh.narlawar20@pccoepune.org"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shank.bhoyar20@pccoepune.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anket.more20@pccoepune.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mogh.nimbolkar20@pccoepune.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9AF24-D2E5-47B0-BCAF-7824F267C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5</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DELL</cp:lastModifiedBy>
  <cp:revision>11</cp:revision>
  <dcterms:created xsi:type="dcterms:W3CDTF">2023-03-25T14:21:00Z</dcterms:created>
  <dcterms:modified xsi:type="dcterms:W3CDTF">2023-04-02T11:50:00Z</dcterms:modified>
</cp:coreProperties>
</file>